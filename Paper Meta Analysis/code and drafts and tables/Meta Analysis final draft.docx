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6DCA2" w14:textId="1AE77232" w:rsidR="00B0378F" w:rsidRPr="00B17A1D" w:rsidRDefault="003920FC" w:rsidP="003920FC">
      <w:pPr>
        <w:pStyle w:val="Title"/>
        <w:rPr>
          <w:rFonts w:asciiTheme="minorHAnsi" w:eastAsia="Times New Roman" w:hAnsiTheme="minorHAnsi" w:cstheme="minorHAnsi"/>
          <w:lang w:eastAsia="en-GB"/>
        </w:rPr>
      </w:pPr>
      <w:r w:rsidRPr="00B17A1D">
        <w:rPr>
          <w:rFonts w:asciiTheme="minorHAnsi" w:eastAsia="Times New Roman" w:hAnsiTheme="minorHAnsi" w:cstheme="minorHAnsi"/>
          <w:lang w:eastAsia="en-GB"/>
        </w:rPr>
        <w:t>Meta-Analysis of short-term efficacy of ketamine in major depression patients</w:t>
      </w:r>
    </w:p>
    <w:p w14:paraId="3C14BABC" w14:textId="1E318746" w:rsidR="003920FC" w:rsidRPr="009703BF" w:rsidRDefault="003920FC" w:rsidP="003920FC">
      <w:pPr>
        <w:rPr>
          <w:rFonts w:cstheme="minorHAnsi"/>
          <w:i/>
          <w:iCs/>
          <w:lang w:eastAsia="en-GB"/>
        </w:rPr>
      </w:pPr>
      <w:r w:rsidRPr="009703BF">
        <w:rPr>
          <w:rFonts w:cstheme="minorHAnsi"/>
          <w:i/>
          <w:iCs/>
          <w:lang w:eastAsia="en-GB"/>
        </w:rPr>
        <w:t>Adam Russel, Pamela Inostroza - Master in Statistics, KU Leuven</w:t>
      </w:r>
    </w:p>
    <w:p w14:paraId="640B01F9" w14:textId="77DEFCF3" w:rsidR="00B0378F" w:rsidRPr="00B17A1D" w:rsidRDefault="00B0378F" w:rsidP="00B0378F">
      <w:pPr>
        <w:spacing w:after="0" w:line="240" w:lineRule="auto"/>
        <w:jc w:val="both"/>
        <w:rPr>
          <w:rFonts w:eastAsia="Times New Roman" w:cstheme="minorHAnsi"/>
          <w:sz w:val="24"/>
          <w:szCs w:val="24"/>
          <w:lang w:eastAsia="en-GB"/>
        </w:rPr>
      </w:pPr>
      <w:r w:rsidRPr="00B17A1D">
        <w:rPr>
          <w:rFonts w:eastAsia="Times New Roman" w:cstheme="minorHAnsi"/>
          <w:b/>
          <w:bCs/>
          <w:color w:val="000000"/>
          <w:lang w:eastAsia="en-GB"/>
        </w:rPr>
        <w:t>Gravity of depression</w:t>
      </w:r>
    </w:p>
    <w:p w14:paraId="25D7A57B" w14:textId="2EA5CA7C" w:rsidR="00B0378F" w:rsidRPr="00B17A1D" w:rsidRDefault="00B0378F" w:rsidP="00B0378F">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Cities and societies around the world today face many modern and unprecedented challenges. Many people, from all backgrounds, struggle to adapt to aspects of reality regarding their social, professional, or philosophical situations, and these struggles can often manifest themselves in a variety of different ways, such as stress, </w:t>
      </w:r>
      <w:proofErr w:type="gramStart"/>
      <w:r w:rsidRPr="00B17A1D">
        <w:rPr>
          <w:rFonts w:eastAsia="Times New Roman" w:cstheme="minorHAnsi"/>
          <w:color w:val="000000"/>
          <w:lang w:eastAsia="en-GB"/>
        </w:rPr>
        <w:t>anxiety</w:t>
      </w:r>
      <w:proofErr w:type="gramEnd"/>
      <w:r w:rsidRPr="00B17A1D">
        <w:rPr>
          <w:rFonts w:eastAsia="Times New Roman" w:cstheme="minorHAnsi"/>
          <w:color w:val="000000"/>
          <w:lang w:eastAsia="en-GB"/>
        </w:rPr>
        <w:t xml:space="preserve"> and depression. </w:t>
      </w:r>
      <w:del w:id="0" w:author="Pamela Inostroza Fernández" w:date="2020-06-03T12:50:00Z">
        <w:r w:rsidRPr="00B17A1D" w:rsidDel="00B0378F">
          <w:rPr>
            <w:rFonts w:eastAsia="Times New Roman" w:cstheme="minorHAnsi"/>
            <w:color w:val="000000"/>
            <w:lang w:eastAsia="en-GB"/>
          </w:rPr>
          <w:delText xml:space="preserve">Depression, the treatment of which is the subject of this paper, is </w:delText>
        </w:r>
        <w:r w:rsidRPr="00B17A1D" w:rsidDel="00B0378F">
          <w:rPr>
            <w:rFonts w:eastAsia="Times New Roman" w:cstheme="minorHAnsi"/>
            <w:color w:val="3C4245"/>
            <w:lang w:eastAsia="en-GB"/>
          </w:rPr>
          <w:delText xml:space="preserve">a leading cause of disability worldwide, and major contributor to the overall global burden of disease (World Health Organisation, 2020). </w:delText>
        </w:r>
      </w:del>
      <w:r w:rsidRPr="00B17A1D">
        <w:rPr>
          <w:rFonts w:eastAsia="Times New Roman" w:cstheme="minorHAnsi"/>
          <w:color w:val="3C4245"/>
          <w:lang w:eastAsia="en-GB"/>
        </w:rPr>
        <w:t xml:space="preserve">The cause of depression, as specified by the World Health Organisation, is a complex interaction of social, </w:t>
      </w:r>
      <w:r w:rsidR="003920FC" w:rsidRPr="00B17A1D">
        <w:rPr>
          <w:rFonts w:eastAsia="Times New Roman" w:cstheme="minorHAnsi"/>
          <w:color w:val="3C4245"/>
          <w:lang w:eastAsia="en-GB"/>
        </w:rPr>
        <w:t>psychological,</w:t>
      </w:r>
      <w:r w:rsidRPr="00B17A1D">
        <w:rPr>
          <w:rFonts w:eastAsia="Times New Roman" w:cstheme="minorHAnsi"/>
          <w:color w:val="3C4245"/>
          <w:lang w:eastAsia="en-GB"/>
        </w:rPr>
        <w:t xml:space="preserve"> and biological factors. This complexity extends to treatment, with cases of depression often being chronic, resistant to treatment, and comorbid with other disabilities, adding further complications. </w:t>
      </w:r>
    </w:p>
    <w:p w14:paraId="5690F60F" w14:textId="3D35AB81" w:rsidR="00B0378F" w:rsidRPr="00B17A1D" w:rsidRDefault="00B0378F" w:rsidP="00B0378F">
      <w:pPr>
        <w:spacing w:after="0" w:line="240" w:lineRule="auto"/>
        <w:jc w:val="both"/>
        <w:rPr>
          <w:rFonts w:eastAsia="Times New Roman" w:cstheme="minorHAnsi"/>
          <w:sz w:val="24"/>
          <w:szCs w:val="24"/>
          <w:lang w:eastAsia="en-GB"/>
        </w:rPr>
      </w:pPr>
      <w:r w:rsidRPr="00B17A1D">
        <w:rPr>
          <w:rFonts w:eastAsia="Times New Roman" w:cstheme="minorHAnsi"/>
          <w:color w:val="3C4245"/>
          <w:lang w:eastAsia="en-GB"/>
        </w:rPr>
        <w:t xml:space="preserve">Not only is the prevalence of depression a clear indicator of this disability’s importance, its cost, both in an economical sense as well as phenomenological, is also critical. Many adults today have either experienced depression, or know someone who has, and the experience is nothing to take lightly. </w:t>
      </w:r>
      <w:del w:id="1" w:author="Pamela Inostroza Fernández" w:date="2020-06-03T12:51:00Z">
        <w:r w:rsidRPr="00B17A1D" w:rsidDel="00B0378F">
          <w:rPr>
            <w:rFonts w:eastAsia="Times New Roman" w:cstheme="minorHAnsi"/>
            <w:color w:val="3C4245"/>
            <w:lang w:eastAsia="en-GB"/>
          </w:rPr>
          <w:delText xml:space="preserve">Indeed, while there is no clear definition of what it is we are supposed to strive for in life in general, most definitions revolve in some way around the concept of happiness, which is situated at the opposite end of the abstract continuum of wellbeing as “depression”. But depression is much more than “unhappiness”. </w:delText>
        </w:r>
      </w:del>
      <w:r w:rsidRPr="00B17A1D">
        <w:rPr>
          <w:rFonts w:eastAsia="Times New Roman" w:cstheme="minorHAnsi"/>
          <w:color w:val="3C4245"/>
          <w:lang w:eastAsia="en-GB"/>
        </w:rPr>
        <w:t xml:space="preserve">An author well-acquainted with the subject writes, </w:t>
      </w:r>
      <w:r w:rsidRPr="00B17A1D">
        <w:rPr>
          <w:rFonts w:eastAsia="Times New Roman" w:cstheme="minorHAnsi"/>
          <w:i/>
          <w:iCs/>
          <w:color w:val="3C4245"/>
          <w:lang w:eastAsia="en-GB"/>
        </w:rPr>
        <w:t xml:space="preserve">depression is actually much more complex, </w:t>
      </w:r>
      <w:r w:rsidR="003920FC" w:rsidRPr="00B17A1D">
        <w:rPr>
          <w:rFonts w:eastAsia="Times New Roman" w:cstheme="minorHAnsi"/>
          <w:i/>
          <w:iCs/>
          <w:color w:val="3C4245"/>
          <w:lang w:eastAsia="en-GB"/>
        </w:rPr>
        <w:t>nuanced,</w:t>
      </w:r>
      <w:r w:rsidRPr="00B17A1D">
        <w:rPr>
          <w:rFonts w:eastAsia="Times New Roman" w:cstheme="minorHAnsi"/>
          <w:i/>
          <w:iCs/>
          <w:color w:val="3C4245"/>
          <w:lang w:eastAsia="en-GB"/>
        </w:rPr>
        <w:t xml:space="preserve"> and dark than unhappiness – more like an implosion of self. In a serious state of depression, you become a sort of half-living ghost </w:t>
      </w:r>
      <w:r w:rsidRPr="00B17A1D">
        <w:rPr>
          <w:rFonts w:eastAsia="Times New Roman" w:cstheme="minorHAnsi"/>
          <w:color w:val="3C4245"/>
          <w:lang w:eastAsia="en-GB"/>
        </w:rPr>
        <w:t>(Lott, 2016)</w:t>
      </w:r>
      <w:r w:rsidRPr="00B17A1D">
        <w:rPr>
          <w:rFonts w:eastAsia="Times New Roman" w:cstheme="minorHAnsi"/>
          <w:i/>
          <w:iCs/>
          <w:color w:val="3C4245"/>
          <w:lang w:eastAsia="en-GB"/>
        </w:rPr>
        <w:t xml:space="preserve">. </w:t>
      </w:r>
      <w:r w:rsidRPr="00B17A1D">
        <w:rPr>
          <w:rFonts w:eastAsia="Times New Roman" w:cstheme="minorHAnsi"/>
          <w:color w:val="3C4245"/>
          <w:lang w:eastAsia="en-GB"/>
        </w:rPr>
        <w:t>This dire, and in fact terrifying, account of such a condition only serves to emphasise the importance of determining effective treatments for what is, essentially, a treatable disorder.</w:t>
      </w:r>
    </w:p>
    <w:p w14:paraId="4BC9E9C7" w14:textId="77777777" w:rsidR="00B0378F" w:rsidRPr="00B17A1D" w:rsidRDefault="00B0378F" w:rsidP="00B0378F">
      <w:pPr>
        <w:spacing w:after="0" w:line="240" w:lineRule="auto"/>
        <w:rPr>
          <w:rFonts w:eastAsia="Times New Roman" w:cstheme="minorHAnsi"/>
          <w:sz w:val="24"/>
          <w:szCs w:val="24"/>
          <w:lang w:eastAsia="en-GB"/>
        </w:rPr>
      </w:pPr>
    </w:p>
    <w:p w14:paraId="17379E8B" w14:textId="7CB62A99" w:rsidR="00B0378F" w:rsidRPr="00B17A1D" w:rsidRDefault="00B0378F" w:rsidP="003920FC">
      <w:pPr>
        <w:spacing w:after="0" w:line="240" w:lineRule="auto"/>
        <w:jc w:val="both"/>
        <w:rPr>
          <w:rFonts w:eastAsia="Times New Roman" w:cstheme="minorHAnsi"/>
          <w:sz w:val="24"/>
          <w:szCs w:val="24"/>
          <w:lang w:eastAsia="en-GB"/>
        </w:rPr>
      </w:pPr>
      <w:r w:rsidRPr="00B17A1D">
        <w:rPr>
          <w:rFonts w:eastAsia="Times New Roman" w:cstheme="minorHAnsi"/>
          <w:b/>
          <w:bCs/>
          <w:color w:val="000000"/>
          <w:lang w:eastAsia="en-GB"/>
        </w:rPr>
        <w:t>Introduction to ketamine</w:t>
      </w:r>
    </w:p>
    <w:p w14:paraId="4E94BF71" w14:textId="6372A3C7" w:rsidR="00B0378F" w:rsidRPr="00B17A1D" w:rsidRDefault="00B0378F" w:rsidP="00B0378F">
      <w:pPr>
        <w:spacing w:after="0" w:line="240" w:lineRule="auto"/>
        <w:jc w:val="both"/>
        <w:rPr>
          <w:rFonts w:eastAsia="Times New Roman" w:cstheme="minorHAnsi"/>
          <w:sz w:val="24"/>
          <w:szCs w:val="24"/>
          <w:lang w:eastAsia="en-GB"/>
        </w:rPr>
      </w:pPr>
      <w:r w:rsidRPr="00B17A1D">
        <w:rPr>
          <w:rFonts w:eastAsia="Times New Roman" w:cstheme="minorHAnsi"/>
          <w:color w:val="3C4245"/>
          <w:lang w:eastAsia="en-GB"/>
        </w:rPr>
        <w:t xml:space="preserve">For these reasons, many treatments for depression are already in practice, with varying measures of success. These treatments can involve pharmaceutical treatments (antidepressants, such as SSRIs or </w:t>
      </w:r>
      <w:r w:rsidRPr="00B17A1D">
        <w:rPr>
          <w:rFonts w:eastAsia="Times New Roman" w:cstheme="minorHAnsi"/>
          <w:color w:val="111111"/>
          <w:shd w:val="clear" w:color="auto" w:fill="FFFFFF"/>
          <w:lang w:eastAsia="en-GB"/>
        </w:rPr>
        <w:t xml:space="preserve">tricyclic treatments), psychotherapy (such as CBT or mindfulness therapy), brain stimulation therapy (such as ECT or transcranial magnetic stimulation), among many others (Mayo Clinic, 2019). </w:t>
      </w:r>
      <w:del w:id="2" w:author="Pamela Inostroza Fernández" w:date="2020-06-03T12:57:00Z">
        <w:r w:rsidRPr="00B17A1D" w:rsidDel="00B0378F">
          <w:rPr>
            <w:rFonts w:eastAsia="Times New Roman" w:cstheme="minorHAnsi"/>
            <w:color w:val="111111"/>
            <w:shd w:val="clear" w:color="auto" w:fill="FFFFFF"/>
            <w:lang w:eastAsia="en-GB"/>
          </w:rPr>
          <w:delText xml:space="preserve">While a full discussion of these treatment options is outside the scope of this paper, one of the key factors that is often concluded by healthcare practitioners is that there is a huge range of treatments that operate through a huge range of mechanisms. Some of these treatments may seem like a miracle cure for some </w:delText>
        </w:r>
      </w:del>
      <w:del w:id="3" w:author="Pamela Inostroza Fernández" w:date="2020-06-03T12:54:00Z">
        <w:r w:rsidRPr="00B17A1D" w:rsidDel="00B0378F">
          <w:rPr>
            <w:rFonts w:eastAsia="Times New Roman" w:cstheme="minorHAnsi"/>
            <w:color w:val="111111"/>
            <w:shd w:val="clear" w:color="auto" w:fill="FFFFFF"/>
            <w:lang w:eastAsia="en-GB"/>
          </w:rPr>
          <w:delText>individuals, but</w:delText>
        </w:r>
      </w:del>
      <w:del w:id="4" w:author="Pamela Inostroza Fernández" w:date="2020-06-03T12:57:00Z">
        <w:r w:rsidRPr="00B17A1D" w:rsidDel="00B0378F">
          <w:rPr>
            <w:rFonts w:eastAsia="Times New Roman" w:cstheme="minorHAnsi"/>
            <w:color w:val="111111"/>
            <w:shd w:val="clear" w:color="auto" w:fill="FFFFFF"/>
            <w:lang w:eastAsia="en-GB"/>
          </w:rPr>
          <w:delText xml:space="preserve"> do nothing for others. </w:delText>
        </w:r>
      </w:del>
      <w:r w:rsidRPr="00B17A1D">
        <w:rPr>
          <w:rFonts w:eastAsia="Times New Roman" w:cstheme="minorHAnsi"/>
          <w:color w:val="111111"/>
          <w:shd w:val="clear" w:color="auto" w:fill="FFFFFF"/>
          <w:lang w:eastAsia="en-GB"/>
        </w:rPr>
        <w:t>New patients often need to experiment with several treatments in turn before finding something that works for them.</w:t>
      </w:r>
    </w:p>
    <w:p w14:paraId="3B813EEC" w14:textId="77777777" w:rsidR="00B0378F" w:rsidRPr="00B17A1D" w:rsidRDefault="00B0378F" w:rsidP="00B0378F">
      <w:pPr>
        <w:spacing w:after="0" w:line="240" w:lineRule="auto"/>
        <w:rPr>
          <w:rFonts w:eastAsia="Times New Roman" w:cstheme="minorHAnsi"/>
          <w:sz w:val="24"/>
          <w:szCs w:val="24"/>
          <w:lang w:eastAsia="en-GB"/>
        </w:rPr>
      </w:pPr>
    </w:p>
    <w:p w14:paraId="6857BAA6" w14:textId="40DAA497" w:rsidR="00B0378F" w:rsidRPr="00B17A1D" w:rsidRDefault="00B0378F" w:rsidP="00B0378F">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As well as this issue of mixed results for different individuals (those suffering </w:t>
      </w:r>
      <w:del w:id="5" w:author="Pamela Inostroza Fernández" w:date="2020-06-03T13:04:00Z">
        <w:r w:rsidRPr="00B17A1D" w:rsidDel="003920FC">
          <w:rPr>
            <w:rFonts w:eastAsia="Times New Roman" w:cstheme="minorHAnsi"/>
            <w:color w:val="000000"/>
            <w:lang w:eastAsia="en-GB"/>
          </w:rPr>
          <w:delText>form</w:delText>
        </w:r>
      </w:del>
      <w:r w:rsidR="003920FC" w:rsidRPr="00B17A1D">
        <w:rPr>
          <w:rFonts w:eastAsia="Times New Roman" w:cstheme="minorHAnsi"/>
          <w:color w:val="000000"/>
          <w:lang w:eastAsia="en-GB"/>
        </w:rPr>
        <w:t>from</w:t>
      </w:r>
      <w:r w:rsidRPr="00B17A1D">
        <w:rPr>
          <w:rFonts w:eastAsia="Times New Roman" w:cstheme="minorHAnsi"/>
          <w:color w:val="000000"/>
          <w:lang w:eastAsia="en-GB"/>
        </w:rPr>
        <w:t xml:space="preserve"> what is termed treatment-resistant (TR) depression), there are two other key issues with those treatments listed above. They are slow (often taking weeks, months or even years to take effect), and they often incur side effects, ranging from mild to life-threatening (which can cause discontinuation of treatment before clinical improvements). </w:t>
      </w:r>
      <w:del w:id="6" w:author="Pamela Inostroza Fernández" w:date="2020-06-03T12:58:00Z">
        <w:r w:rsidRPr="00B17A1D" w:rsidDel="00B0378F">
          <w:rPr>
            <w:rFonts w:eastAsia="Times New Roman" w:cstheme="minorHAnsi"/>
            <w:color w:val="000000"/>
            <w:lang w:eastAsia="en-GB"/>
          </w:rPr>
          <w:delText xml:space="preserve">When a patient is experiencing a major depressive episode, and is in danger of taking their own life or at risk of engaging in self-destructive or dangerous behaviour, these issues become unacceptable; a delay of weeks or months for improvement is entirely too slow to be clinically sufficient. Historically, this has necessitated hospitalisation or sectioning, neither of which are desirable for anyone involved. </w:delText>
        </w:r>
      </w:del>
      <w:r w:rsidRPr="00B17A1D">
        <w:rPr>
          <w:rFonts w:eastAsia="Times New Roman" w:cstheme="minorHAnsi"/>
          <w:color w:val="000000"/>
          <w:lang w:eastAsia="en-GB"/>
        </w:rPr>
        <w:t>The importance of a treatment that could offer immediate or fast acting relief to depression is thus paramount.</w:t>
      </w:r>
    </w:p>
    <w:p w14:paraId="0F878F91" w14:textId="40ECBDCB" w:rsidR="00B0378F" w:rsidRPr="00B17A1D" w:rsidDel="003920FC" w:rsidRDefault="00B0378F" w:rsidP="00B0378F">
      <w:pPr>
        <w:spacing w:after="0" w:line="240" w:lineRule="auto"/>
        <w:jc w:val="both"/>
        <w:rPr>
          <w:del w:id="7" w:author="Pamela Inostroza Fernández" w:date="2020-06-03T13:07:00Z"/>
          <w:rFonts w:eastAsia="Times New Roman" w:cstheme="minorHAnsi"/>
          <w:sz w:val="24"/>
          <w:szCs w:val="24"/>
          <w:lang w:eastAsia="en-GB"/>
        </w:rPr>
      </w:pPr>
      <w:r w:rsidRPr="00B17A1D">
        <w:rPr>
          <w:rFonts w:eastAsia="Times New Roman" w:cstheme="minorHAnsi"/>
          <w:color w:val="000000"/>
          <w:lang w:eastAsia="en-GB"/>
        </w:rPr>
        <w:t xml:space="preserve">In 2019, the </w:t>
      </w:r>
      <w:r w:rsidRPr="00B17A1D">
        <w:rPr>
          <w:rFonts w:eastAsia="Times New Roman" w:cstheme="minorHAnsi"/>
          <w:color w:val="333333"/>
          <w:shd w:val="clear" w:color="auto" w:fill="FFFFFF"/>
          <w:lang w:eastAsia="en-GB"/>
        </w:rPr>
        <w:t xml:space="preserve">FDA approved the first </w:t>
      </w:r>
      <w:proofErr w:type="gramStart"/>
      <w:r w:rsidRPr="00B17A1D">
        <w:rPr>
          <w:rFonts w:eastAsia="Times New Roman" w:cstheme="minorHAnsi"/>
          <w:color w:val="333333"/>
          <w:shd w:val="clear" w:color="auto" w:fill="FFFFFF"/>
          <w:lang w:eastAsia="en-GB"/>
        </w:rPr>
        <w:t>truly new</w:t>
      </w:r>
      <w:proofErr w:type="gramEnd"/>
      <w:r w:rsidRPr="00B17A1D">
        <w:rPr>
          <w:rFonts w:eastAsia="Times New Roman" w:cstheme="minorHAnsi"/>
          <w:color w:val="333333"/>
          <w:shd w:val="clear" w:color="auto" w:fill="FFFFFF"/>
          <w:lang w:eastAsia="en-GB"/>
        </w:rPr>
        <w:t xml:space="preserve"> medication for major depression in decades; an anaesthetic drug called Ketamine (Chen, 2019). The chemical has been known for a long </w:t>
      </w:r>
      <w:del w:id="8" w:author="Pamela Inostroza Fernández" w:date="2020-06-03T13:05:00Z">
        <w:r w:rsidRPr="00B17A1D" w:rsidDel="003920FC">
          <w:rPr>
            <w:rFonts w:eastAsia="Times New Roman" w:cstheme="minorHAnsi"/>
            <w:color w:val="333333"/>
            <w:shd w:val="clear" w:color="auto" w:fill="FFFFFF"/>
            <w:lang w:eastAsia="en-GB"/>
          </w:rPr>
          <w:delText>time, and</w:delText>
        </w:r>
      </w:del>
      <w:r w:rsidR="003920FC" w:rsidRPr="00B17A1D">
        <w:rPr>
          <w:rFonts w:eastAsia="Times New Roman" w:cstheme="minorHAnsi"/>
          <w:color w:val="333333"/>
          <w:shd w:val="clear" w:color="auto" w:fill="FFFFFF"/>
          <w:lang w:eastAsia="en-GB"/>
        </w:rPr>
        <w:t>time and</w:t>
      </w:r>
      <w:r w:rsidRPr="00B17A1D">
        <w:rPr>
          <w:rFonts w:eastAsia="Times New Roman" w:cstheme="minorHAnsi"/>
          <w:color w:val="333333"/>
          <w:shd w:val="clear" w:color="auto" w:fill="FFFFFF"/>
          <w:lang w:eastAsia="en-GB"/>
        </w:rPr>
        <w:t xml:space="preserve"> has had quite a turbulent history. The first commercial use began in Belgium, who patented the drug in 1963 as a veterinary anaesthetic (or horse tranquiliser). Shortly after, researchers from all over the world began exploring the drug in the sixties and seventies as a general </w:t>
      </w:r>
      <w:del w:id="9" w:author="Pamela Inostroza Fernández" w:date="2020-06-03T15:05:00Z">
        <w:r w:rsidRPr="00B17A1D" w:rsidDel="00E60B36">
          <w:rPr>
            <w:rFonts w:eastAsia="Times New Roman" w:cstheme="minorHAnsi"/>
            <w:color w:val="333333"/>
            <w:shd w:val="clear" w:color="auto" w:fill="FFFFFF"/>
            <w:lang w:eastAsia="en-GB"/>
          </w:rPr>
          <w:delText>anesthetic</w:delText>
        </w:r>
      </w:del>
      <w:ins w:id="10" w:author="Pamela Inostroza Fernández" w:date="2020-06-03T15:05:00Z">
        <w:r w:rsidR="00E60B36" w:rsidRPr="00E60B36">
          <w:rPr>
            <w:rFonts w:eastAsia="Times New Roman" w:cstheme="minorHAnsi"/>
            <w:color w:val="333333"/>
            <w:shd w:val="clear" w:color="auto" w:fill="FFFFFF"/>
            <w:lang w:eastAsia="en-GB"/>
          </w:rPr>
          <w:t>anaesthetic</w:t>
        </w:r>
      </w:ins>
      <w:r w:rsidRPr="00B17A1D">
        <w:rPr>
          <w:rFonts w:eastAsia="Times New Roman" w:cstheme="minorHAnsi"/>
          <w:color w:val="333333"/>
          <w:shd w:val="clear" w:color="auto" w:fill="FFFFFF"/>
          <w:lang w:eastAsia="en-GB"/>
        </w:rPr>
        <w:t xml:space="preserve">, with publications coming from all over the world </w:t>
      </w:r>
      <w:del w:id="11" w:author="Pamela Inostroza Fernández" w:date="2020-06-03T13:08:00Z">
        <w:r w:rsidRPr="00B17A1D" w:rsidDel="003920FC">
          <w:rPr>
            <w:rFonts w:eastAsia="Times New Roman" w:cstheme="minorHAnsi"/>
            <w:color w:val="333333"/>
            <w:shd w:val="clear" w:color="auto" w:fill="FFFFFF"/>
            <w:lang w:eastAsia="en-GB"/>
          </w:rPr>
          <w:delText xml:space="preserve">(including North-American, German, Italian, Brazilian, Japanese and Danish research teams) </w:delText>
        </w:r>
      </w:del>
      <w:r w:rsidRPr="00B17A1D">
        <w:rPr>
          <w:rFonts w:eastAsia="Times New Roman" w:cstheme="minorHAnsi"/>
          <w:color w:val="333333"/>
          <w:shd w:val="clear" w:color="auto" w:fill="FFFFFF"/>
          <w:lang w:eastAsia="en-GB"/>
        </w:rPr>
        <w:t>(</w:t>
      </w:r>
      <w:proofErr w:type="spellStart"/>
      <w:r w:rsidRPr="00B17A1D">
        <w:rPr>
          <w:rFonts w:eastAsia="Times New Roman" w:cstheme="minorHAnsi"/>
          <w:color w:val="333333"/>
          <w:shd w:val="clear" w:color="auto" w:fill="FFFFFF"/>
          <w:lang w:eastAsia="en-GB"/>
        </w:rPr>
        <w:t>Mion</w:t>
      </w:r>
      <w:proofErr w:type="spellEnd"/>
      <w:r w:rsidRPr="00B17A1D">
        <w:rPr>
          <w:rFonts w:eastAsia="Times New Roman" w:cstheme="minorHAnsi"/>
          <w:color w:val="333333"/>
          <w:shd w:val="clear" w:color="auto" w:fill="FFFFFF"/>
          <w:lang w:eastAsia="en-GB"/>
        </w:rPr>
        <w:t>, 2017)</w:t>
      </w:r>
      <w:del w:id="12" w:author="Pamela Inostroza Fernández" w:date="2020-06-03T13:06:00Z">
        <w:r w:rsidRPr="00B17A1D" w:rsidDel="003920FC">
          <w:rPr>
            <w:rFonts w:eastAsia="Times New Roman" w:cstheme="minorHAnsi"/>
            <w:color w:val="333333"/>
            <w:shd w:val="clear" w:color="auto" w:fill="FFFFFF"/>
            <w:lang w:eastAsia="en-GB"/>
          </w:rPr>
          <w:delText>, often discussing it favourably as providing sufficiently potent analgesia for surgery, but less potent and of considerably shorter duration of action than alternatives, meaning it was safer and easier to control. Because of these properties, it was administered as a field anaesthetic to american soldiers during the Vietnam war</w:delText>
        </w:r>
      </w:del>
      <w:r w:rsidRPr="00B17A1D">
        <w:rPr>
          <w:rFonts w:eastAsia="Times New Roman" w:cstheme="minorHAnsi"/>
          <w:color w:val="333333"/>
          <w:shd w:val="clear" w:color="auto" w:fill="FFFFFF"/>
          <w:lang w:eastAsia="en-GB"/>
        </w:rPr>
        <w:t>.</w:t>
      </w:r>
      <w:r w:rsidR="003920FC" w:rsidRPr="00B17A1D">
        <w:rPr>
          <w:rFonts w:eastAsia="Times New Roman" w:cstheme="minorHAnsi"/>
          <w:color w:val="333333"/>
          <w:shd w:val="clear" w:color="auto" w:fill="FFFFFF"/>
          <w:lang w:eastAsia="en-GB"/>
        </w:rPr>
        <w:t xml:space="preserve"> </w:t>
      </w:r>
    </w:p>
    <w:p w14:paraId="5E9B6951" w14:textId="77777777" w:rsidR="00B0378F" w:rsidRPr="00B17A1D" w:rsidDel="003920FC" w:rsidRDefault="00B0378F" w:rsidP="00B0378F">
      <w:pPr>
        <w:spacing w:after="0" w:line="240" w:lineRule="auto"/>
        <w:rPr>
          <w:del w:id="13" w:author="Pamela Inostroza Fernández" w:date="2020-06-03T13:07:00Z"/>
          <w:rFonts w:eastAsia="Times New Roman" w:cstheme="minorHAnsi"/>
          <w:sz w:val="24"/>
          <w:szCs w:val="24"/>
          <w:lang w:eastAsia="en-GB"/>
        </w:rPr>
      </w:pPr>
    </w:p>
    <w:p w14:paraId="0B2438BF" w14:textId="2CA0AC06" w:rsidR="00B0378F" w:rsidRPr="00B17A1D" w:rsidRDefault="00B0378F" w:rsidP="00B0378F">
      <w:pPr>
        <w:spacing w:after="0" w:line="240" w:lineRule="auto"/>
        <w:jc w:val="both"/>
        <w:rPr>
          <w:rFonts w:eastAsia="Times New Roman" w:cstheme="minorHAnsi"/>
          <w:sz w:val="24"/>
          <w:szCs w:val="24"/>
          <w:lang w:eastAsia="en-GB"/>
        </w:rPr>
      </w:pPr>
      <w:del w:id="14" w:author="Pamela Inostroza Fernández" w:date="2020-06-03T13:07:00Z">
        <w:r w:rsidRPr="00B17A1D" w:rsidDel="003920FC">
          <w:rPr>
            <w:rFonts w:eastAsia="Times New Roman" w:cstheme="minorHAnsi"/>
            <w:color w:val="333333"/>
            <w:shd w:val="clear" w:color="auto" w:fill="FFFFFF"/>
            <w:lang w:eastAsia="en-GB"/>
          </w:rPr>
          <w:delText xml:space="preserve">The drug was quite popular, until practitioners became quite concerned over people abusing the drug for its psychadelic effects. In the nineties, this led to the drug becoming a controlled substance, which, alongside the appearance of newer anesthetics without these complications, led to it falling out of regular use as a human anesthetic. </w:delText>
        </w:r>
      </w:del>
      <w:r w:rsidRPr="00B17A1D">
        <w:rPr>
          <w:rFonts w:eastAsia="Times New Roman" w:cstheme="minorHAnsi"/>
          <w:color w:val="333333"/>
          <w:shd w:val="clear" w:color="auto" w:fill="FFFFFF"/>
          <w:lang w:eastAsia="en-GB"/>
        </w:rPr>
        <w:t>Its recreational use and abuse, however, led researchers to acknowledge the drug’s euphoric and psychedelic properties, leading to initial investigations into the drug’s suitability for palliative care (Jansen, 2001). This led to the first trials of Ketamine as a treatment for depression (Berman et al. 2000).</w:t>
      </w:r>
    </w:p>
    <w:p w14:paraId="07A1B595" w14:textId="77777777" w:rsidR="00B0378F" w:rsidRPr="00B17A1D" w:rsidRDefault="00B0378F" w:rsidP="00B0378F">
      <w:pPr>
        <w:spacing w:after="0" w:line="240" w:lineRule="auto"/>
        <w:rPr>
          <w:rFonts w:eastAsia="Times New Roman" w:cstheme="minorHAnsi"/>
          <w:sz w:val="24"/>
          <w:szCs w:val="24"/>
          <w:lang w:eastAsia="en-GB"/>
        </w:rPr>
      </w:pPr>
    </w:p>
    <w:p w14:paraId="519A06E9" w14:textId="02683BF5" w:rsidR="00B0378F" w:rsidRPr="00B17A1D" w:rsidRDefault="00B0378F" w:rsidP="00B0378F">
      <w:pPr>
        <w:spacing w:after="0" w:line="240" w:lineRule="auto"/>
        <w:jc w:val="both"/>
        <w:rPr>
          <w:rFonts w:eastAsia="Times New Roman" w:cstheme="minorHAnsi"/>
          <w:sz w:val="24"/>
          <w:szCs w:val="24"/>
          <w:lang w:eastAsia="en-GB"/>
        </w:rPr>
      </w:pPr>
      <w:r w:rsidRPr="00B17A1D">
        <w:rPr>
          <w:rFonts w:eastAsia="Times New Roman" w:cstheme="minorHAnsi"/>
          <w:color w:val="333333"/>
          <w:shd w:val="clear" w:color="auto" w:fill="FFFFFF"/>
          <w:lang w:eastAsia="en-GB"/>
        </w:rPr>
        <w:t xml:space="preserve">Since 2001, there has been an abundance of clinical trials assessing how ketamine performs as a treatment for depression, specifically, for treatment resistant depression and for those at risk for suicide. The reason for this is that the biological mechanism underlying the therapeutic effect </w:t>
      </w:r>
      <w:r w:rsidRPr="00B17A1D">
        <w:rPr>
          <w:rFonts w:eastAsia="Times New Roman" w:cstheme="minorHAnsi"/>
          <w:color w:val="333333"/>
          <w:shd w:val="clear" w:color="auto" w:fill="FFFFFF"/>
          <w:lang w:eastAsia="en-GB"/>
        </w:rPr>
        <w:lastRenderedPageBreak/>
        <w:t xml:space="preserve">of ketamine is both very fast acting, and unique from other treatments, meaning patients who have not benefited from existing treatments could benefit from Ketamine (Zarate &amp; </w:t>
      </w:r>
      <w:proofErr w:type="spellStart"/>
      <w:r w:rsidRPr="00B17A1D">
        <w:rPr>
          <w:rFonts w:eastAsia="Times New Roman" w:cstheme="minorHAnsi"/>
          <w:color w:val="333333"/>
          <w:shd w:val="clear" w:color="auto" w:fill="FFFFFF"/>
          <w:lang w:eastAsia="en-GB"/>
        </w:rPr>
        <w:t>Niciu</w:t>
      </w:r>
      <w:proofErr w:type="spellEnd"/>
      <w:r w:rsidRPr="00B17A1D">
        <w:rPr>
          <w:rFonts w:eastAsia="Times New Roman" w:cstheme="minorHAnsi"/>
          <w:color w:val="333333"/>
          <w:shd w:val="clear" w:color="auto" w:fill="FFFFFF"/>
          <w:lang w:eastAsia="en-GB"/>
        </w:rPr>
        <w:t xml:space="preserve">, 2015), especially if they are an immediate danger to themselves. Many of these trials report </w:t>
      </w:r>
      <w:proofErr w:type="gramStart"/>
      <w:r w:rsidRPr="00B17A1D">
        <w:rPr>
          <w:rFonts w:eastAsia="Times New Roman" w:cstheme="minorHAnsi"/>
          <w:color w:val="333333"/>
          <w:shd w:val="clear" w:color="auto" w:fill="FFFFFF"/>
          <w:lang w:eastAsia="en-GB"/>
        </w:rPr>
        <w:t>very positive</w:t>
      </w:r>
      <w:proofErr w:type="gramEnd"/>
      <w:r w:rsidRPr="00B17A1D">
        <w:rPr>
          <w:rFonts w:eastAsia="Times New Roman" w:cstheme="minorHAnsi"/>
          <w:color w:val="333333"/>
          <w:shd w:val="clear" w:color="auto" w:fill="FFFFFF"/>
          <w:lang w:eastAsia="en-GB"/>
        </w:rPr>
        <w:t xml:space="preserve"> results, inciting a media response and general excitement, which introduces a risk of hype and bias. This makes the </w:t>
      </w:r>
      <w:r w:rsidRPr="00B17A1D">
        <w:rPr>
          <w:rFonts w:eastAsia="Times New Roman" w:cstheme="minorHAnsi"/>
          <w:color w:val="000000"/>
          <w:lang w:eastAsia="en-GB"/>
        </w:rPr>
        <w:t>importance of vigorous testing (to avoid dangerous or ineffective treatments) even more important.</w:t>
      </w:r>
      <w:r w:rsidR="00EE0EA2" w:rsidRPr="00B17A1D">
        <w:rPr>
          <w:rFonts w:eastAsia="Times New Roman" w:cstheme="minorHAnsi"/>
          <w:color w:val="000000"/>
          <w:lang w:eastAsia="en-GB"/>
        </w:rPr>
        <w:t xml:space="preserve"> </w:t>
      </w:r>
      <w:r w:rsidRPr="00B17A1D">
        <w:rPr>
          <w:rFonts w:eastAsia="Times New Roman" w:cstheme="minorHAnsi"/>
          <w:color w:val="000000"/>
          <w:lang w:eastAsia="en-GB"/>
        </w:rPr>
        <w:t>The objective of this paper is to perform a meta-analysis on ketamine effectiveness, by aggregating the results of a sample of clinical trials on Ketamine.</w:t>
      </w:r>
    </w:p>
    <w:p w14:paraId="1D0805E4" w14:textId="77777777" w:rsidR="00B0378F" w:rsidRPr="00B17A1D" w:rsidRDefault="00B0378F" w:rsidP="00B0378F">
      <w:pPr>
        <w:spacing w:after="0" w:line="240" w:lineRule="auto"/>
        <w:rPr>
          <w:rFonts w:eastAsia="Times New Roman" w:cstheme="minorHAnsi"/>
          <w:sz w:val="24"/>
          <w:szCs w:val="24"/>
          <w:lang w:eastAsia="en-GB"/>
        </w:rPr>
      </w:pPr>
    </w:p>
    <w:p w14:paraId="57D6CF39" w14:textId="0F5C8A40" w:rsidR="00B0378F" w:rsidRPr="00B17A1D" w:rsidRDefault="00B0378F" w:rsidP="00B0378F">
      <w:pPr>
        <w:spacing w:after="0" w:line="240" w:lineRule="auto"/>
        <w:jc w:val="both"/>
        <w:rPr>
          <w:rFonts w:eastAsia="Times New Roman" w:cstheme="minorHAnsi"/>
          <w:sz w:val="24"/>
          <w:szCs w:val="24"/>
          <w:lang w:eastAsia="en-GB"/>
        </w:rPr>
      </w:pPr>
      <w:del w:id="15" w:author="Pamela Inostroza Fernández" w:date="2020-06-03T13:11:00Z">
        <w:r w:rsidRPr="00B17A1D" w:rsidDel="00EE0EA2">
          <w:rPr>
            <w:rFonts w:eastAsia="Times New Roman" w:cstheme="minorHAnsi"/>
            <w:b/>
            <w:bCs/>
            <w:color w:val="000000"/>
            <w:lang w:eastAsia="en-GB"/>
          </w:rPr>
          <w:delText xml:space="preserve">Part 4: </w:delText>
        </w:r>
      </w:del>
      <w:del w:id="16" w:author="Pamela Inostroza Fernández" w:date="2020-06-03T13:12:00Z">
        <w:r w:rsidRPr="00B17A1D" w:rsidDel="00EE0EA2">
          <w:rPr>
            <w:rFonts w:eastAsia="Times New Roman" w:cstheme="minorHAnsi"/>
            <w:b/>
            <w:bCs/>
            <w:color w:val="000000"/>
            <w:lang w:eastAsia="en-GB"/>
          </w:rPr>
          <w:delText>Introduction to m</w:delText>
        </w:r>
      </w:del>
      <w:ins w:id="17" w:author="Pamela Inostroza Fernández" w:date="2020-06-03T13:12:00Z">
        <w:r w:rsidR="00EE0EA2" w:rsidRPr="00B17A1D">
          <w:rPr>
            <w:rFonts w:eastAsia="Times New Roman" w:cstheme="minorHAnsi"/>
            <w:b/>
            <w:bCs/>
            <w:color w:val="000000"/>
            <w:lang w:eastAsia="en-GB"/>
          </w:rPr>
          <w:t>M</w:t>
        </w:r>
      </w:ins>
      <w:r w:rsidRPr="00B17A1D">
        <w:rPr>
          <w:rFonts w:eastAsia="Times New Roman" w:cstheme="minorHAnsi"/>
          <w:b/>
          <w:bCs/>
          <w:color w:val="000000"/>
          <w:lang w:eastAsia="en-GB"/>
        </w:rPr>
        <w:t>eta-analysis in general</w:t>
      </w:r>
    </w:p>
    <w:p w14:paraId="66D89DEA" w14:textId="14C1BE02" w:rsidR="00B0378F" w:rsidRPr="00B17A1D" w:rsidRDefault="00B0378F" w:rsidP="00B0378F">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Meta-analysis is a statistical method for aggregating existing results from multiple studies. The benefit of such an endeavour is to produce a global result with greater statistical power than </w:t>
      </w:r>
      <w:del w:id="18" w:author="Pamela Inostroza Fernández" w:date="2020-06-03T13:12:00Z">
        <w:r w:rsidRPr="00B17A1D" w:rsidDel="00EE0EA2">
          <w:rPr>
            <w:rFonts w:eastAsia="Times New Roman" w:cstheme="minorHAnsi"/>
            <w:color w:val="000000"/>
            <w:lang w:eastAsia="en-GB"/>
          </w:rPr>
          <w:delText xml:space="preserve">than </w:delText>
        </w:r>
      </w:del>
      <w:r w:rsidRPr="00B17A1D">
        <w:rPr>
          <w:rFonts w:eastAsia="Times New Roman" w:cstheme="minorHAnsi"/>
          <w:color w:val="000000"/>
          <w:lang w:eastAsia="en-GB"/>
        </w:rPr>
        <w:t>derived from any individual study. Such a method is appropriate when there are multiple scientific studies addressing the topic in question, where each study can be seen as estimating a true effect (or range of effects) with a certain degree of error. The meta-analysis will derive a pooled estimate that will theoretically be closer to the true effect (or represent the mean of effects in question).</w:t>
      </w:r>
    </w:p>
    <w:p w14:paraId="1F2EFC8A" w14:textId="76D64D72" w:rsidR="00B0378F" w:rsidRPr="00B17A1D" w:rsidDel="00EE0EA2" w:rsidRDefault="00B0378F" w:rsidP="00B0378F">
      <w:pPr>
        <w:spacing w:after="0" w:line="240" w:lineRule="auto"/>
        <w:rPr>
          <w:del w:id="19" w:author="Pamela Inostroza Fernández" w:date="2020-06-03T13:13:00Z"/>
          <w:rFonts w:eastAsia="Times New Roman" w:cstheme="minorHAnsi"/>
          <w:sz w:val="24"/>
          <w:szCs w:val="24"/>
          <w:lang w:eastAsia="en-GB"/>
        </w:rPr>
      </w:pPr>
    </w:p>
    <w:p w14:paraId="689B0E80" w14:textId="45F38D82" w:rsidR="00B0378F" w:rsidRPr="00B17A1D" w:rsidDel="00EE0EA2" w:rsidRDefault="00B0378F" w:rsidP="00B0378F">
      <w:pPr>
        <w:spacing w:after="0" w:line="240" w:lineRule="auto"/>
        <w:jc w:val="both"/>
        <w:rPr>
          <w:del w:id="20" w:author="Pamela Inostroza Fernández" w:date="2020-06-03T13:13:00Z"/>
          <w:rFonts w:eastAsia="Times New Roman" w:cstheme="minorHAnsi"/>
          <w:sz w:val="24"/>
          <w:szCs w:val="24"/>
          <w:lang w:eastAsia="en-GB"/>
        </w:rPr>
      </w:pPr>
      <w:del w:id="21" w:author="Pamela Inostroza Fernández" w:date="2020-06-03T13:13:00Z">
        <w:r w:rsidRPr="00B17A1D" w:rsidDel="00EE0EA2">
          <w:rPr>
            <w:rFonts w:eastAsia="Times New Roman" w:cstheme="minorHAnsi"/>
            <w:color w:val="202122"/>
            <w:shd w:val="clear" w:color="auto" w:fill="FFFFFF"/>
            <w:lang w:eastAsia="en-GB"/>
          </w:rPr>
          <w:delText>However, the process does involve some input from the researcher that can potentially invite bias into the analysis. The choices of the researcher can affect the results, in that they determine how studies are sourced, which studies are included, and what analytical model is applied. These aspects of the meta analysis must therefore be consciously defined and clearly specified.</w:delText>
        </w:r>
      </w:del>
    </w:p>
    <w:p w14:paraId="1F883292" w14:textId="2B888899" w:rsidR="00B0378F" w:rsidRPr="00B17A1D" w:rsidDel="00EE0EA2" w:rsidRDefault="00B0378F" w:rsidP="00B0378F">
      <w:pPr>
        <w:spacing w:after="0" w:line="240" w:lineRule="auto"/>
        <w:rPr>
          <w:del w:id="22" w:author="Pamela Inostroza Fernández" w:date="2020-06-03T13:13:00Z"/>
          <w:rFonts w:eastAsia="Times New Roman" w:cstheme="minorHAnsi"/>
          <w:sz w:val="24"/>
          <w:szCs w:val="24"/>
          <w:lang w:eastAsia="en-GB"/>
        </w:rPr>
      </w:pPr>
    </w:p>
    <w:p w14:paraId="4708DE5C" w14:textId="1ABBB7A5" w:rsidR="00B0378F" w:rsidRPr="00B17A1D" w:rsidDel="00EE0EA2" w:rsidRDefault="00B0378F" w:rsidP="00B0378F">
      <w:pPr>
        <w:spacing w:after="0" w:line="240" w:lineRule="auto"/>
        <w:jc w:val="both"/>
        <w:rPr>
          <w:del w:id="23" w:author="Pamela Inostroza Fernández" w:date="2020-06-03T13:13:00Z"/>
          <w:rFonts w:eastAsia="Times New Roman" w:cstheme="minorHAnsi"/>
          <w:sz w:val="24"/>
          <w:szCs w:val="24"/>
          <w:lang w:eastAsia="en-GB"/>
        </w:rPr>
      </w:pPr>
      <w:del w:id="24" w:author="Pamela Inostroza Fernández" w:date="2020-06-03T13:13:00Z">
        <w:r w:rsidRPr="00B17A1D" w:rsidDel="00EE0EA2">
          <w:rPr>
            <w:rFonts w:eastAsia="Times New Roman" w:cstheme="minorHAnsi"/>
            <w:color w:val="202122"/>
            <w:shd w:val="clear" w:color="auto" w:fill="FFFFFF"/>
            <w:lang w:eastAsia="en-GB"/>
          </w:rPr>
          <w:delText>An important distinction to make is between the assumptions underlying the fixed effects model and those underlying the random effects model. The fixed effects model assumes the existence of a true effect size, and so the meta-analysis aggregates the individual studies’ estimates of this effect size to derive a new, higher powered estimate. The random effects model, on the other hand, assumes a distribution of different true effects due to differences between the studies. The objective of the meta-analysis is therefore to derive a mean effect size.</w:delText>
        </w:r>
      </w:del>
    </w:p>
    <w:p w14:paraId="3A4748AA" w14:textId="77777777" w:rsidR="00B0378F" w:rsidRPr="00B17A1D" w:rsidRDefault="00B0378F" w:rsidP="00B0378F">
      <w:pPr>
        <w:spacing w:after="0" w:line="240" w:lineRule="auto"/>
        <w:rPr>
          <w:rFonts w:eastAsia="Times New Roman" w:cstheme="minorHAnsi"/>
          <w:sz w:val="24"/>
          <w:szCs w:val="24"/>
          <w:lang w:eastAsia="en-GB"/>
        </w:rPr>
      </w:pPr>
    </w:p>
    <w:p w14:paraId="5BBB620C" w14:textId="15D1E8FE" w:rsidR="00B0378F" w:rsidRPr="00B17A1D" w:rsidDel="00EE0EA2" w:rsidRDefault="00B0378F" w:rsidP="00B0378F">
      <w:pPr>
        <w:spacing w:after="0" w:line="240" w:lineRule="auto"/>
        <w:jc w:val="both"/>
        <w:rPr>
          <w:del w:id="25" w:author="Pamela Inostroza Fernández" w:date="2020-06-03T13:12:00Z"/>
          <w:rFonts w:eastAsia="Times New Roman" w:cstheme="minorHAnsi"/>
          <w:sz w:val="24"/>
          <w:szCs w:val="24"/>
          <w:lang w:eastAsia="en-GB"/>
        </w:rPr>
      </w:pPr>
      <w:del w:id="26" w:author="Pamela Inostroza Fernández" w:date="2020-06-03T13:12:00Z">
        <w:r w:rsidRPr="00B17A1D" w:rsidDel="00EE0EA2">
          <w:rPr>
            <w:rFonts w:eastAsia="Times New Roman" w:cstheme="minorHAnsi"/>
            <w:b/>
            <w:bCs/>
            <w:color w:val="000000"/>
            <w:lang w:eastAsia="en-GB"/>
          </w:rPr>
          <w:delText>Part 5: Introduction to this meta-analysis</w:delText>
        </w:r>
      </w:del>
    </w:p>
    <w:p w14:paraId="3EAD3A5B" w14:textId="2CA700E6" w:rsidR="00B0378F" w:rsidRPr="00B17A1D" w:rsidRDefault="00B0378F" w:rsidP="00B0378F">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Numerous clinical trials have been conducted on the safety and efficacy of Ketamine as a </w:t>
      </w:r>
      <w:del w:id="27" w:author="Pamela Inostroza Fernández" w:date="2020-06-03T13:13:00Z">
        <w:r w:rsidRPr="00B17A1D" w:rsidDel="00EE0EA2">
          <w:rPr>
            <w:rFonts w:eastAsia="Times New Roman" w:cstheme="minorHAnsi"/>
            <w:color w:val="000000"/>
            <w:lang w:eastAsia="en-GB"/>
          </w:rPr>
          <w:delText>rapidly-acting</w:delText>
        </w:r>
      </w:del>
      <w:r w:rsidR="00EE0EA2" w:rsidRPr="00B17A1D">
        <w:rPr>
          <w:rFonts w:eastAsia="Times New Roman" w:cstheme="minorHAnsi"/>
          <w:color w:val="000000"/>
          <w:lang w:eastAsia="en-GB"/>
        </w:rPr>
        <w:t>rapidly acting</w:t>
      </w:r>
      <w:r w:rsidRPr="00B17A1D">
        <w:rPr>
          <w:rFonts w:eastAsia="Times New Roman" w:cstheme="minorHAnsi"/>
          <w:color w:val="000000"/>
          <w:lang w:eastAsia="en-GB"/>
        </w:rPr>
        <w:t xml:space="preserve"> treatment for depression. These trials vary in many important ways that affect their </w:t>
      </w:r>
      <w:del w:id="28" w:author="Pamela Inostroza Fernández" w:date="2020-06-03T13:13:00Z">
        <w:r w:rsidRPr="00B17A1D" w:rsidDel="00EE0EA2">
          <w:rPr>
            <w:rFonts w:eastAsia="Times New Roman" w:cstheme="minorHAnsi"/>
            <w:color w:val="000000"/>
            <w:lang w:eastAsia="en-GB"/>
          </w:rPr>
          <w:delText>results, and</w:delText>
        </w:r>
      </w:del>
      <w:r w:rsidR="00EE0EA2" w:rsidRPr="00B17A1D">
        <w:rPr>
          <w:rFonts w:eastAsia="Times New Roman" w:cstheme="minorHAnsi"/>
          <w:color w:val="000000"/>
          <w:lang w:eastAsia="en-GB"/>
        </w:rPr>
        <w:t>results and</w:t>
      </w:r>
      <w:r w:rsidRPr="00B17A1D">
        <w:rPr>
          <w:rFonts w:eastAsia="Times New Roman" w:cstheme="minorHAnsi"/>
          <w:color w:val="000000"/>
          <w:lang w:eastAsia="en-GB"/>
        </w:rPr>
        <w:t xml:space="preserve"> make a simple comparison of trials complicated. The most important ways in which these trials can vary are listed in Table 1.</w:t>
      </w:r>
    </w:p>
    <w:p w14:paraId="16A4804A" w14:textId="4229B60D" w:rsidR="00B0378F" w:rsidRPr="00B17A1D" w:rsidDel="00EE0EA2" w:rsidRDefault="00B0378F" w:rsidP="00B0378F">
      <w:pPr>
        <w:spacing w:after="0" w:line="240" w:lineRule="auto"/>
        <w:rPr>
          <w:del w:id="29" w:author="Pamela Inostroza Fernández" w:date="2020-06-03T13:13:00Z"/>
          <w:rFonts w:eastAsia="Times New Roman" w:cstheme="minorHAnsi"/>
          <w:sz w:val="24"/>
          <w:szCs w:val="24"/>
          <w:lang w:eastAsia="en-GB"/>
        </w:rPr>
      </w:pPr>
    </w:p>
    <w:p w14:paraId="3FDA5872" w14:textId="5DC9D393" w:rsidR="00B0378F" w:rsidRPr="00B17A1D" w:rsidDel="00EE0EA2" w:rsidRDefault="00B0378F" w:rsidP="00B0378F">
      <w:pPr>
        <w:spacing w:after="0" w:line="240" w:lineRule="auto"/>
        <w:jc w:val="both"/>
        <w:rPr>
          <w:del w:id="30" w:author="Pamela Inostroza Fernández" w:date="2020-06-03T13:13:00Z"/>
          <w:rFonts w:eastAsia="Times New Roman" w:cstheme="minorHAnsi"/>
          <w:sz w:val="24"/>
          <w:szCs w:val="24"/>
          <w:lang w:eastAsia="en-GB"/>
        </w:rPr>
      </w:pPr>
      <w:del w:id="31" w:author="Pamela Inostroza Fernández" w:date="2020-06-03T13:13:00Z">
        <w:r w:rsidRPr="00B17A1D" w:rsidDel="00EE0EA2">
          <w:rPr>
            <w:rFonts w:eastAsia="Times New Roman" w:cstheme="minorHAnsi"/>
            <w:color w:val="000000"/>
            <w:lang w:eastAsia="en-GB"/>
          </w:rPr>
          <w:delText>As discussed above, an important implication of these differences between the studies being investigated is that the “true” effect size being measured by the different clinical trials will vary, and so a random effects model is more appropriate to this meta-analysis.</w:delText>
        </w:r>
      </w:del>
    </w:p>
    <w:p w14:paraId="367FE4C8" w14:textId="77777777" w:rsidR="00B0378F" w:rsidRPr="00B17A1D" w:rsidDel="009703BF" w:rsidRDefault="00B0378F" w:rsidP="00B0378F">
      <w:pPr>
        <w:spacing w:after="0" w:line="240" w:lineRule="auto"/>
        <w:rPr>
          <w:del w:id="32" w:author="Pamela Inostroza Fernández" w:date="2020-06-03T14:38:00Z"/>
          <w:rFonts w:eastAsia="Times New Roman" w:cstheme="minorHAnsi"/>
          <w:sz w:val="24"/>
          <w:szCs w:val="24"/>
          <w:lang w:eastAsia="en-GB"/>
        </w:rPr>
      </w:pPr>
    </w:p>
    <w:p w14:paraId="63789E8D" w14:textId="5AD44911" w:rsidR="00B0378F" w:rsidRPr="00B17A1D" w:rsidRDefault="00B0378F" w:rsidP="00B0378F">
      <w:pPr>
        <w:spacing w:after="0" w:line="240" w:lineRule="auto"/>
        <w:jc w:val="both"/>
        <w:rPr>
          <w:rFonts w:eastAsia="Times New Roman" w:cstheme="minorHAnsi"/>
          <w:sz w:val="24"/>
          <w:szCs w:val="24"/>
          <w:lang w:eastAsia="en-GB"/>
        </w:rPr>
      </w:pPr>
      <w:del w:id="33" w:author="Pamela Inostroza Fernández" w:date="2020-06-03T14:38:00Z">
        <w:r w:rsidRPr="00B17A1D" w:rsidDel="009703BF">
          <w:rPr>
            <w:rFonts w:eastAsia="Times New Roman" w:cstheme="minorHAnsi"/>
            <w:i/>
            <w:iCs/>
            <w:color w:val="000000"/>
            <w:lang w:eastAsia="en-GB"/>
          </w:rPr>
          <w:delText>Table 1: Ways in which clinical trials on ketamine can vary</w:delText>
        </w:r>
      </w:del>
    </w:p>
    <w:p w14:paraId="7C336435" w14:textId="31D2168E" w:rsidR="009703BF" w:rsidRDefault="009703BF" w:rsidP="00B17A1D">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EB5B0F">
        <w:t>Ways in which clinical trials on ketamine can vary</w:t>
      </w:r>
    </w:p>
    <w:tbl>
      <w:tblPr>
        <w:tblW w:w="0" w:type="auto"/>
        <w:tblCellMar>
          <w:top w:w="15" w:type="dxa"/>
          <w:left w:w="15" w:type="dxa"/>
          <w:bottom w:w="15" w:type="dxa"/>
          <w:right w:w="15" w:type="dxa"/>
        </w:tblCellMar>
        <w:tblLook w:val="04A0" w:firstRow="1" w:lastRow="0" w:firstColumn="1" w:lastColumn="0" w:noHBand="0" w:noVBand="1"/>
      </w:tblPr>
      <w:tblGrid>
        <w:gridCol w:w="1260"/>
        <w:gridCol w:w="7224"/>
      </w:tblGrid>
      <w:tr w:rsidR="00B0378F" w:rsidRPr="00B17A1D" w14:paraId="5AAF7E96" w14:textId="77777777" w:rsidTr="00B17A1D">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77585" w14:textId="77777777" w:rsidR="00B0378F" w:rsidRPr="00B17A1D" w:rsidRDefault="00B0378F" w:rsidP="00B0378F">
            <w:pPr>
              <w:spacing w:after="0" w:line="240" w:lineRule="auto"/>
              <w:rPr>
                <w:rFonts w:eastAsia="Times New Roman" w:cstheme="minorHAnsi"/>
                <w:sz w:val="24"/>
                <w:szCs w:val="24"/>
                <w:lang w:eastAsia="en-GB"/>
              </w:rPr>
            </w:pPr>
            <w:r w:rsidRPr="00B17A1D">
              <w:rPr>
                <w:rFonts w:eastAsia="Times New Roman" w:cstheme="minorHAnsi"/>
                <w:color w:val="000000"/>
                <w:lang w:eastAsia="en-GB"/>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12F" w14:textId="77777777" w:rsidR="00B0378F" w:rsidRPr="00B17A1D" w:rsidRDefault="00B0378F" w:rsidP="00B0378F">
            <w:pPr>
              <w:spacing w:after="0" w:line="240" w:lineRule="auto"/>
              <w:rPr>
                <w:rFonts w:eastAsia="Times New Roman" w:cstheme="minorHAnsi"/>
                <w:sz w:val="24"/>
                <w:szCs w:val="24"/>
                <w:lang w:eastAsia="en-GB"/>
              </w:rPr>
            </w:pPr>
            <w:r w:rsidRPr="00B17A1D">
              <w:rPr>
                <w:rFonts w:eastAsia="Times New Roman" w:cstheme="minorHAnsi"/>
                <w:color w:val="000000"/>
                <w:lang w:eastAsia="en-GB"/>
              </w:rPr>
              <w:t>Study designs vary widely; these may involve how the subjects are organised (independent groups or case crossover), when they are measured (hourly, daily), and who they are compared to (placebo or active treatment)</w:t>
            </w:r>
          </w:p>
        </w:tc>
      </w:tr>
      <w:tr w:rsidR="00B0378F" w:rsidRPr="00B17A1D" w14:paraId="2745EA47" w14:textId="77777777" w:rsidTr="00B17A1D">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82845" w14:textId="77777777" w:rsidR="00B0378F" w:rsidRPr="00B17A1D" w:rsidRDefault="00B0378F" w:rsidP="00B0378F">
            <w:pPr>
              <w:spacing w:after="0" w:line="240" w:lineRule="auto"/>
              <w:rPr>
                <w:rFonts w:eastAsia="Times New Roman" w:cstheme="minorHAnsi"/>
                <w:sz w:val="24"/>
                <w:szCs w:val="24"/>
                <w:lang w:eastAsia="en-GB"/>
              </w:rPr>
            </w:pPr>
            <w:r w:rsidRPr="00B17A1D">
              <w:rPr>
                <w:rFonts w:eastAsia="Times New Roman" w:cstheme="minorHAnsi"/>
                <w:color w:val="000000"/>
                <w:lang w:eastAsia="en-GB"/>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A87E" w14:textId="77777777" w:rsidR="00B0378F" w:rsidRPr="00B17A1D" w:rsidRDefault="00B0378F" w:rsidP="00B0378F">
            <w:pPr>
              <w:spacing w:after="0" w:line="240" w:lineRule="auto"/>
              <w:rPr>
                <w:rFonts w:eastAsia="Times New Roman" w:cstheme="minorHAnsi"/>
                <w:sz w:val="24"/>
                <w:szCs w:val="24"/>
                <w:lang w:eastAsia="en-GB"/>
              </w:rPr>
            </w:pPr>
            <w:r w:rsidRPr="00B17A1D">
              <w:rPr>
                <w:rFonts w:eastAsia="Times New Roman" w:cstheme="minorHAnsi"/>
                <w:color w:val="000000"/>
                <w:lang w:eastAsia="en-GB"/>
              </w:rPr>
              <w:t>Baseline characteristics may vary between studies (such as nationality, age, sex, SES) as well as selective characteristics, depending on the nature of the trial (history of depression and previous treatments, other ongoing treatments)</w:t>
            </w:r>
          </w:p>
        </w:tc>
      </w:tr>
      <w:tr w:rsidR="00B0378F" w:rsidRPr="00B17A1D" w14:paraId="45DBC82F" w14:textId="77777777" w:rsidTr="00B17A1D">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96D0D" w14:textId="77777777" w:rsidR="00B0378F" w:rsidRPr="00B17A1D" w:rsidRDefault="00B0378F" w:rsidP="00B0378F">
            <w:pPr>
              <w:spacing w:after="0" w:line="240" w:lineRule="auto"/>
              <w:rPr>
                <w:rFonts w:eastAsia="Times New Roman" w:cstheme="minorHAnsi"/>
                <w:sz w:val="24"/>
                <w:szCs w:val="24"/>
                <w:lang w:eastAsia="en-GB"/>
              </w:rPr>
            </w:pPr>
            <w:r w:rsidRPr="00B17A1D">
              <w:rPr>
                <w:rFonts w:eastAsia="Times New Roman" w:cstheme="minorHAnsi"/>
                <w:color w:val="000000"/>
                <w:lang w:eastAsia="en-GB"/>
              </w:rPr>
              <w:t>Depression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95B98" w14:textId="77777777" w:rsidR="00B0378F" w:rsidRPr="00B17A1D" w:rsidRDefault="00B0378F" w:rsidP="00B0378F">
            <w:pPr>
              <w:spacing w:after="0" w:line="240" w:lineRule="auto"/>
              <w:rPr>
                <w:rFonts w:eastAsia="Times New Roman" w:cstheme="minorHAnsi"/>
                <w:sz w:val="24"/>
                <w:szCs w:val="24"/>
                <w:lang w:eastAsia="en-GB"/>
              </w:rPr>
            </w:pPr>
            <w:r w:rsidRPr="00B17A1D">
              <w:rPr>
                <w:rFonts w:eastAsia="Times New Roman" w:cstheme="minorHAnsi"/>
                <w:color w:val="000000"/>
                <w:lang w:eastAsia="en-GB"/>
              </w:rPr>
              <w:t>Trials have typically focussed on treatment resistant depression, major depressive disorder, and bipolar depression. These are defined and measured with different psychological metrics.</w:t>
            </w:r>
          </w:p>
        </w:tc>
      </w:tr>
      <w:tr w:rsidR="00B0378F" w:rsidRPr="00B17A1D" w14:paraId="39A3AF13" w14:textId="77777777" w:rsidTr="00B17A1D">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B978E" w14:textId="77777777" w:rsidR="00B0378F" w:rsidRPr="00B17A1D" w:rsidRDefault="00B0378F" w:rsidP="00B0378F">
            <w:pPr>
              <w:spacing w:after="0" w:line="240" w:lineRule="auto"/>
              <w:rPr>
                <w:rFonts w:eastAsia="Times New Roman" w:cstheme="minorHAnsi"/>
                <w:sz w:val="24"/>
                <w:szCs w:val="24"/>
                <w:lang w:eastAsia="en-GB"/>
              </w:rPr>
            </w:pPr>
            <w:r w:rsidRPr="00B17A1D">
              <w:rPr>
                <w:rFonts w:eastAsia="Times New Roman" w:cstheme="minorHAnsi"/>
                <w:color w:val="000000"/>
                <w:lang w:eastAsia="en-GB"/>
              </w:rPr>
              <w:t>Ketamine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1EC51" w14:textId="77777777" w:rsidR="00B0378F" w:rsidRPr="00B17A1D" w:rsidRDefault="00B0378F" w:rsidP="00B0378F">
            <w:pPr>
              <w:spacing w:after="0" w:line="240" w:lineRule="auto"/>
              <w:rPr>
                <w:rFonts w:eastAsia="Times New Roman" w:cstheme="minorHAnsi"/>
                <w:sz w:val="24"/>
                <w:szCs w:val="24"/>
                <w:lang w:eastAsia="en-GB"/>
              </w:rPr>
            </w:pPr>
            <w:r w:rsidRPr="00B17A1D">
              <w:rPr>
                <w:rFonts w:eastAsia="Times New Roman" w:cstheme="minorHAnsi"/>
                <w:color w:val="000000"/>
                <w:lang w:eastAsia="en-GB"/>
              </w:rPr>
              <w:t>Ketamine has a few molecular variations (</w:t>
            </w:r>
            <w:r w:rsidRPr="00B17A1D">
              <w:rPr>
                <w:rFonts w:eastAsia="Times New Roman" w:cstheme="minorHAnsi"/>
                <w:color w:val="3C4043"/>
                <w:shd w:val="clear" w:color="auto" w:fill="FFFFFF"/>
                <w:lang w:eastAsia="en-GB"/>
              </w:rPr>
              <w:t>esketamine, ketamine hydrochloride)</w:t>
            </w:r>
            <w:r w:rsidRPr="00B17A1D">
              <w:rPr>
                <w:rFonts w:eastAsia="Times New Roman" w:cstheme="minorHAnsi"/>
                <w:color w:val="000000"/>
                <w:lang w:eastAsia="en-GB"/>
              </w:rPr>
              <w:t>, can be administered differently (orally, nasally, intravenously), and in different doses</w:t>
            </w:r>
          </w:p>
        </w:tc>
      </w:tr>
    </w:tbl>
    <w:p w14:paraId="578048F6" w14:textId="77777777" w:rsidR="00B0378F" w:rsidRPr="00B17A1D" w:rsidRDefault="00B0378F" w:rsidP="00B0378F">
      <w:pPr>
        <w:spacing w:after="0" w:line="240" w:lineRule="auto"/>
        <w:rPr>
          <w:rFonts w:eastAsia="Times New Roman" w:cstheme="minorHAnsi"/>
          <w:sz w:val="24"/>
          <w:szCs w:val="24"/>
          <w:lang w:eastAsia="en-GB"/>
        </w:rPr>
      </w:pPr>
    </w:p>
    <w:p w14:paraId="6F7BF622" w14:textId="205CEB4E" w:rsidR="00B0378F" w:rsidRPr="00B17A1D" w:rsidRDefault="00B0378F" w:rsidP="00B0378F">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Other methods to address these differences between trials exist, which can involve including these variables as factors in a </w:t>
      </w:r>
      <w:del w:id="34" w:author="Pamela Inostroza Fernández" w:date="2020-06-03T13:14:00Z">
        <w:r w:rsidRPr="00B17A1D" w:rsidDel="00EE0EA2">
          <w:rPr>
            <w:rFonts w:eastAsia="Times New Roman" w:cstheme="minorHAnsi"/>
            <w:color w:val="000000"/>
            <w:lang w:eastAsia="en-GB"/>
          </w:rPr>
          <w:delText>multilevel meta-analyses</w:delText>
        </w:r>
      </w:del>
      <w:r w:rsidR="00EE0EA2" w:rsidRPr="00B17A1D">
        <w:rPr>
          <w:rFonts w:eastAsia="Times New Roman" w:cstheme="minorHAnsi"/>
          <w:color w:val="000000"/>
          <w:lang w:eastAsia="en-GB"/>
        </w:rPr>
        <w:t>multilevel meta-analysis</w:t>
      </w:r>
      <w:r w:rsidRPr="00B17A1D">
        <w:rPr>
          <w:rFonts w:eastAsia="Times New Roman" w:cstheme="minorHAnsi"/>
          <w:color w:val="000000"/>
          <w:lang w:eastAsia="en-GB"/>
        </w:rPr>
        <w:t>, or covariates in a regression meta-analysis. Indeed, previous research has indicated that ketamine affects males and females different, as well as there being an age effect and even an interaction between age and sex (</w:t>
      </w:r>
      <w:proofErr w:type="spellStart"/>
      <w:r w:rsidRPr="00B17A1D">
        <w:rPr>
          <w:rFonts w:eastAsia="Times New Roman" w:cstheme="minorHAnsi"/>
          <w:color w:val="000000"/>
          <w:lang w:eastAsia="en-GB"/>
        </w:rPr>
        <w:t>Derntl</w:t>
      </w:r>
      <w:proofErr w:type="spellEnd"/>
      <w:r w:rsidRPr="00B17A1D">
        <w:rPr>
          <w:rFonts w:eastAsia="Times New Roman" w:cstheme="minorHAnsi"/>
          <w:color w:val="000000"/>
          <w:lang w:eastAsia="en-GB"/>
        </w:rPr>
        <w:t xml:space="preserve"> et al, 2019). These variables are therefore interesting candidates as regression parameters. </w:t>
      </w:r>
    </w:p>
    <w:p w14:paraId="712C625B" w14:textId="77777777" w:rsidR="00EE0EA2" w:rsidRPr="00B17A1D" w:rsidRDefault="00EE0EA2" w:rsidP="00EE0EA2">
      <w:pPr>
        <w:spacing w:before="400" w:after="120" w:line="240" w:lineRule="auto"/>
        <w:jc w:val="both"/>
        <w:outlineLvl w:val="0"/>
        <w:rPr>
          <w:rFonts w:eastAsia="Times New Roman" w:cstheme="minorHAnsi"/>
          <w:b/>
          <w:bCs/>
          <w:color w:val="000000"/>
          <w:kern w:val="36"/>
          <w:sz w:val="24"/>
          <w:szCs w:val="24"/>
          <w:lang w:eastAsia="en-GB"/>
        </w:rPr>
      </w:pPr>
    </w:p>
    <w:p w14:paraId="071EDAFB" w14:textId="0FEF7A1D" w:rsidR="00EE0EA2" w:rsidRPr="00B17A1D" w:rsidRDefault="00EE0EA2" w:rsidP="00EE0EA2">
      <w:pPr>
        <w:spacing w:before="400" w:after="120" w:line="240" w:lineRule="auto"/>
        <w:jc w:val="both"/>
        <w:outlineLvl w:val="0"/>
        <w:rPr>
          <w:rFonts w:eastAsia="Times New Roman" w:cstheme="minorHAnsi"/>
          <w:b/>
          <w:bCs/>
          <w:kern w:val="36"/>
          <w:sz w:val="48"/>
          <w:szCs w:val="48"/>
          <w:lang w:eastAsia="en-GB"/>
        </w:rPr>
      </w:pPr>
      <w:r w:rsidRPr="00B17A1D">
        <w:rPr>
          <w:rFonts w:eastAsia="Times New Roman" w:cstheme="minorHAnsi"/>
          <w:b/>
          <w:bCs/>
          <w:color w:val="000000"/>
          <w:kern w:val="36"/>
          <w:sz w:val="24"/>
          <w:szCs w:val="24"/>
          <w:lang w:eastAsia="en-GB"/>
        </w:rPr>
        <w:lastRenderedPageBreak/>
        <w:t>Methods</w:t>
      </w:r>
    </w:p>
    <w:p w14:paraId="45C38069" w14:textId="77777777" w:rsidR="00EE0EA2" w:rsidRPr="00B17A1D" w:rsidRDefault="00EE0EA2" w:rsidP="00EE0EA2">
      <w:pPr>
        <w:spacing w:after="0" w:line="240" w:lineRule="auto"/>
        <w:jc w:val="both"/>
        <w:rPr>
          <w:rFonts w:eastAsia="Times New Roman" w:cstheme="minorHAnsi"/>
          <w:sz w:val="24"/>
          <w:szCs w:val="24"/>
          <w:lang w:eastAsia="en-GB"/>
        </w:rPr>
      </w:pPr>
      <w:del w:id="35" w:author="Pamela Inostroza Fernández" w:date="2020-06-03T13:15:00Z">
        <w:r w:rsidRPr="00B17A1D" w:rsidDel="00EE0EA2">
          <w:rPr>
            <w:rFonts w:eastAsia="Times New Roman" w:cstheme="minorHAnsi"/>
            <w:b/>
            <w:bCs/>
            <w:color w:val="000000"/>
            <w:lang w:eastAsia="en-GB"/>
          </w:rPr>
          <w:delText xml:space="preserve">Methods 1: </w:delText>
        </w:r>
      </w:del>
      <w:r w:rsidRPr="00B17A1D">
        <w:rPr>
          <w:rFonts w:eastAsia="Times New Roman" w:cstheme="minorHAnsi"/>
          <w:b/>
          <w:bCs/>
          <w:color w:val="000000"/>
          <w:lang w:eastAsia="en-GB"/>
        </w:rPr>
        <w:t>Search strategy and criteria for selection</w:t>
      </w:r>
    </w:p>
    <w:p w14:paraId="782222F1" w14:textId="7A354B9E"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To begin the analysis, academic articles were searched </w:t>
      </w:r>
      <w:del w:id="36" w:author="Pamela Inostroza Fernández" w:date="2020-06-03T14:19:00Z">
        <w:r w:rsidRPr="00B17A1D" w:rsidDel="007966CF">
          <w:rPr>
            <w:rFonts w:eastAsia="Times New Roman" w:cstheme="minorHAnsi"/>
            <w:color w:val="000000"/>
            <w:lang w:eastAsia="en-GB"/>
          </w:rPr>
          <w:delText xml:space="preserve">for </w:delText>
        </w:r>
      </w:del>
      <w:r w:rsidRPr="00B17A1D">
        <w:rPr>
          <w:rFonts w:eastAsia="Times New Roman" w:cstheme="minorHAnsi"/>
          <w:color w:val="000000"/>
          <w:lang w:eastAsia="en-GB"/>
        </w:rPr>
        <w:t>online via the KU Leuven university database (Limo) as well as Google Scholar. Generic keywords were used to find all articles resembling clinical trials on ketamine, giving a list of 20 articles.</w:t>
      </w:r>
    </w:p>
    <w:p w14:paraId="2B6C6AE5" w14:textId="7BD8859D"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These articles were reviewed, and a sample kept </w:t>
      </w:r>
      <w:del w:id="37" w:author="Pamela Inostroza Fernández" w:date="2020-06-03T13:16:00Z">
        <w:r w:rsidRPr="00B17A1D" w:rsidDel="00EE0EA2">
          <w:rPr>
            <w:rFonts w:eastAsia="Times New Roman" w:cstheme="minorHAnsi"/>
            <w:color w:val="000000"/>
            <w:lang w:eastAsia="en-GB"/>
          </w:rPr>
          <w:delText>to be</w:delText>
        </w:r>
      </w:del>
      <w:r w:rsidRPr="00B17A1D">
        <w:rPr>
          <w:rFonts w:eastAsia="Times New Roman" w:cstheme="minorHAnsi"/>
          <w:color w:val="000000"/>
          <w:lang w:eastAsia="en-GB"/>
        </w:rPr>
        <w:t>being</w:t>
      </w:r>
      <w:r w:rsidRPr="00B17A1D">
        <w:rPr>
          <w:rFonts w:eastAsia="Times New Roman" w:cstheme="minorHAnsi"/>
          <w:color w:val="000000"/>
          <w:lang w:eastAsia="en-GB"/>
        </w:rPr>
        <w:t xml:space="preserve"> used in the meta-analysis according to a selection </w:t>
      </w:r>
      <w:del w:id="38" w:author="Pamela Inostroza Fernández" w:date="2020-06-03T13:16:00Z">
        <w:r w:rsidRPr="00B17A1D" w:rsidDel="00EE0EA2">
          <w:rPr>
            <w:rFonts w:eastAsia="Times New Roman" w:cstheme="minorHAnsi"/>
            <w:color w:val="000000"/>
            <w:lang w:eastAsia="en-GB"/>
          </w:rPr>
          <w:delText>criteria</w:delText>
        </w:r>
      </w:del>
      <w:r w:rsidRPr="00B17A1D">
        <w:rPr>
          <w:rFonts w:eastAsia="Times New Roman" w:cstheme="minorHAnsi"/>
          <w:color w:val="000000"/>
          <w:lang w:eastAsia="en-GB"/>
        </w:rPr>
        <w:t>criterion</w:t>
      </w:r>
      <w:r w:rsidRPr="00B17A1D">
        <w:rPr>
          <w:rFonts w:eastAsia="Times New Roman" w:cstheme="minorHAnsi"/>
          <w:color w:val="000000"/>
          <w:lang w:eastAsia="en-GB"/>
        </w:rPr>
        <w:t xml:space="preserve">. The selection criteria </w:t>
      </w:r>
      <w:del w:id="39" w:author="Pamela Inostroza Fernández" w:date="2020-06-03T13:16:00Z">
        <w:r w:rsidRPr="00B17A1D" w:rsidDel="00EE0EA2">
          <w:rPr>
            <w:rFonts w:eastAsia="Times New Roman" w:cstheme="minorHAnsi"/>
            <w:color w:val="000000"/>
            <w:lang w:eastAsia="en-GB"/>
          </w:rPr>
          <w:delText>was</w:delText>
        </w:r>
      </w:del>
      <w:r w:rsidRPr="00B17A1D">
        <w:rPr>
          <w:rFonts w:eastAsia="Times New Roman" w:cstheme="minorHAnsi"/>
          <w:color w:val="000000"/>
          <w:lang w:eastAsia="en-GB"/>
        </w:rPr>
        <w:t>were</w:t>
      </w:r>
      <w:r w:rsidRPr="00B17A1D">
        <w:rPr>
          <w:rFonts w:eastAsia="Times New Roman" w:cstheme="minorHAnsi"/>
          <w:color w:val="000000"/>
          <w:lang w:eastAsia="en-GB"/>
        </w:rPr>
        <w:t xml:space="preserve"> defined such that those studies included in the analysis would form a coherent and comparable group; each asking a relatively similar question of the </w:t>
      </w:r>
      <w:del w:id="40" w:author="Pamela Inostroza Fernández" w:date="2020-06-03T13:16:00Z">
        <w:r w:rsidRPr="00B17A1D" w:rsidDel="00EE0EA2">
          <w:rPr>
            <w:rFonts w:eastAsia="Times New Roman" w:cstheme="minorHAnsi"/>
            <w:color w:val="000000"/>
            <w:lang w:eastAsia="en-GB"/>
          </w:rPr>
          <w:delText>data, and</w:delText>
        </w:r>
      </w:del>
      <w:r w:rsidRPr="00B17A1D">
        <w:rPr>
          <w:rFonts w:eastAsia="Times New Roman" w:cstheme="minorHAnsi"/>
          <w:color w:val="000000"/>
          <w:lang w:eastAsia="en-GB"/>
        </w:rPr>
        <w:t>data and</w:t>
      </w:r>
      <w:r w:rsidRPr="00B17A1D">
        <w:rPr>
          <w:rFonts w:eastAsia="Times New Roman" w:cstheme="minorHAnsi"/>
          <w:color w:val="000000"/>
          <w:lang w:eastAsia="en-GB"/>
        </w:rPr>
        <w:t xml:space="preserve"> using relatively similar tools to do so. The selection criteria were as </w:t>
      </w:r>
      <w:del w:id="41" w:author="Pamela Inostroza Fernández" w:date="2020-06-03T13:16:00Z">
        <w:r w:rsidRPr="00B17A1D" w:rsidDel="00EE0EA2">
          <w:rPr>
            <w:rFonts w:eastAsia="Times New Roman" w:cstheme="minorHAnsi"/>
            <w:color w:val="000000"/>
            <w:lang w:eastAsia="en-GB"/>
          </w:rPr>
          <w:delText>follows;</w:delText>
        </w:r>
      </w:del>
      <w:r w:rsidRPr="00B17A1D">
        <w:rPr>
          <w:rFonts w:eastAsia="Times New Roman" w:cstheme="minorHAnsi"/>
          <w:color w:val="000000"/>
          <w:lang w:eastAsia="en-GB"/>
        </w:rPr>
        <w:t>follows.</w:t>
      </w:r>
    </w:p>
    <w:p w14:paraId="794D9C78" w14:textId="77777777" w:rsidR="00EE0EA2" w:rsidRPr="00B17A1D" w:rsidRDefault="00EE0EA2" w:rsidP="00EE0EA2">
      <w:pPr>
        <w:spacing w:after="0" w:line="240" w:lineRule="auto"/>
        <w:rPr>
          <w:rFonts w:eastAsia="Times New Roman" w:cstheme="minorHAnsi"/>
          <w:sz w:val="24"/>
          <w:szCs w:val="24"/>
          <w:lang w:eastAsia="en-GB"/>
        </w:rPr>
      </w:pPr>
    </w:p>
    <w:p w14:paraId="31789A29" w14:textId="77777777" w:rsidR="00EE0EA2" w:rsidRPr="00B17A1D" w:rsidRDefault="00EE0EA2" w:rsidP="00EE0EA2">
      <w:pPr>
        <w:numPr>
          <w:ilvl w:val="0"/>
          <w:numId w:val="1"/>
        </w:numPr>
        <w:spacing w:after="0" w:line="240" w:lineRule="auto"/>
        <w:jc w:val="both"/>
        <w:textAlignment w:val="baseline"/>
        <w:rPr>
          <w:rFonts w:eastAsia="Times New Roman" w:cstheme="minorHAnsi"/>
          <w:color w:val="000000"/>
          <w:lang w:eastAsia="en-GB"/>
        </w:rPr>
      </w:pPr>
      <w:r w:rsidRPr="00B17A1D">
        <w:rPr>
          <w:rFonts w:eastAsia="Times New Roman" w:cstheme="minorHAnsi"/>
          <w:color w:val="000000"/>
          <w:lang w:eastAsia="en-GB"/>
        </w:rPr>
        <w:t>Study is a randomised, placebo-controlled clinical trial</w:t>
      </w:r>
    </w:p>
    <w:p w14:paraId="7ABEE664" w14:textId="77777777" w:rsidR="00EE0EA2" w:rsidRPr="00B17A1D" w:rsidRDefault="00EE0EA2" w:rsidP="00EE0EA2">
      <w:pPr>
        <w:numPr>
          <w:ilvl w:val="0"/>
          <w:numId w:val="1"/>
        </w:numPr>
        <w:spacing w:after="0" w:line="240" w:lineRule="auto"/>
        <w:jc w:val="both"/>
        <w:textAlignment w:val="baseline"/>
        <w:rPr>
          <w:rFonts w:eastAsia="Times New Roman" w:cstheme="minorHAnsi"/>
          <w:color w:val="222222"/>
          <w:lang w:eastAsia="en-GB"/>
        </w:rPr>
      </w:pPr>
      <w:r w:rsidRPr="00B17A1D">
        <w:rPr>
          <w:rFonts w:eastAsia="Times New Roman" w:cstheme="minorHAnsi"/>
          <w:color w:val="222222"/>
          <w:shd w:val="clear" w:color="auto" w:fill="FFFFFF"/>
          <w:lang w:eastAsia="en-GB"/>
        </w:rPr>
        <w:t>The experimental group is administered at least with one dose of ketamine</w:t>
      </w:r>
    </w:p>
    <w:p w14:paraId="08997FD2" w14:textId="77777777" w:rsidR="00EE0EA2" w:rsidRPr="00B17A1D" w:rsidRDefault="00EE0EA2" w:rsidP="00EE0EA2">
      <w:pPr>
        <w:numPr>
          <w:ilvl w:val="0"/>
          <w:numId w:val="1"/>
        </w:numPr>
        <w:spacing w:after="0" w:line="240" w:lineRule="auto"/>
        <w:jc w:val="both"/>
        <w:textAlignment w:val="baseline"/>
        <w:rPr>
          <w:rFonts w:eastAsia="Times New Roman" w:cstheme="minorHAnsi"/>
          <w:color w:val="000000"/>
          <w:lang w:eastAsia="en-GB"/>
        </w:rPr>
      </w:pPr>
      <w:r w:rsidRPr="00B17A1D">
        <w:rPr>
          <w:rFonts w:eastAsia="Times New Roman" w:cstheme="minorHAnsi"/>
          <w:color w:val="000000"/>
          <w:lang w:eastAsia="en-GB"/>
        </w:rPr>
        <w:t>All subjects are diagnosed with either major depressive disorder (MDD) or bipolar depression (BP)</w:t>
      </w:r>
    </w:p>
    <w:p w14:paraId="03C94793" w14:textId="77777777" w:rsidR="00EE0EA2" w:rsidRPr="00B17A1D" w:rsidRDefault="00EE0EA2" w:rsidP="00EE0EA2">
      <w:pPr>
        <w:numPr>
          <w:ilvl w:val="0"/>
          <w:numId w:val="1"/>
        </w:numPr>
        <w:spacing w:after="0" w:line="240" w:lineRule="auto"/>
        <w:jc w:val="both"/>
        <w:textAlignment w:val="baseline"/>
        <w:rPr>
          <w:rFonts w:eastAsia="Times New Roman" w:cstheme="minorHAnsi"/>
          <w:color w:val="000000"/>
          <w:lang w:eastAsia="en-GB"/>
        </w:rPr>
      </w:pPr>
      <w:r w:rsidRPr="00B17A1D">
        <w:rPr>
          <w:rFonts w:eastAsia="Times New Roman" w:cstheme="minorHAnsi"/>
          <w:color w:val="000000"/>
          <w:lang w:eastAsia="en-GB"/>
        </w:rPr>
        <w:t xml:space="preserve">The study uses the </w:t>
      </w:r>
      <w:r w:rsidRPr="00B17A1D">
        <w:rPr>
          <w:rFonts w:eastAsia="Times New Roman" w:cstheme="minorHAnsi"/>
          <w:color w:val="222222"/>
          <w:shd w:val="clear" w:color="auto" w:fill="FFFFFF"/>
          <w:lang w:eastAsia="en-GB"/>
        </w:rPr>
        <w:t>Montgomery–Åsberg Depression Rating Scale (MADRS) as a metric for depression</w:t>
      </w:r>
    </w:p>
    <w:p w14:paraId="5BCB934A" w14:textId="77777777" w:rsidR="00EE0EA2" w:rsidRPr="00B17A1D" w:rsidRDefault="00EE0EA2" w:rsidP="00EE0EA2">
      <w:pPr>
        <w:numPr>
          <w:ilvl w:val="0"/>
          <w:numId w:val="1"/>
        </w:numPr>
        <w:spacing w:after="0" w:line="240" w:lineRule="auto"/>
        <w:jc w:val="both"/>
        <w:textAlignment w:val="baseline"/>
        <w:rPr>
          <w:rFonts w:eastAsia="Times New Roman" w:cstheme="minorHAnsi"/>
          <w:color w:val="222222"/>
          <w:lang w:eastAsia="en-GB"/>
        </w:rPr>
      </w:pPr>
      <w:r w:rsidRPr="00B17A1D">
        <w:rPr>
          <w:rFonts w:eastAsia="Times New Roman" w:cstheme="minorHAnsi"/>
          <w:color w:val="222222"/>
          <w:shd w:val="clear" w:color="auto" w:fill="FFFFFF"/>
          <w:lang w:eastAsia="en-GB"/>
        </w:rPr>
        <w:t>Depression is measured 24 hours after ketamine is administered</w:t>
      </w:r>
    </w:p>
    <w:p w14:paraId="2BDE6343" w14:textId="77777777" w:rsidR="00EE0EA2" w:rsidRPr="00B17A1D" w:rsidDel="00EE0EA2" w:rsidRDefault="00EE0EA2" w:rsidP="00EE0EA2">
      <w:pPr>
        <w:spacing w:after="0" w:line="240" w:lineRule="auto"/>
        <w:rPr>
          <w:del w:id="42" w:author="Pamela Inostroza Fernández" w:date="2020-06-03T13:17:00Z"/>
          <w:rFonts w:eastAsia="Times New Roman" w:cstheme="minorHAnsi"/>
          <w:sz w:val="24"/>
          <w:szCs w:val="24"/>
          <w:lang w:eastAsia="en-GB"/>
        </w:rPr>
      </w:pPr>
    </w:p>
    <w:p w14:paraId="0D92D1F7" w14:textId="458C665F" w:rsidR="00EE0EA2" w:rsidRPr="00B17A1D" w:rsidDel="00EE0EA2" w:rsidRDefault="00EE0EA2" w:rsidP="00EE0EA2">
      <w:pPr>
        <w:spacing w:after="0" w:line="240" w:lineRule="auto"/>
        <w:jc w:val="both"/>
        <w:rPr>
          <w:del w:id="43" w:author="Pamela Inostroza Fernández" w:date="2020-06-03T13:17:00Z"/>
          <w:rFonts w:eastAsia="Times New Roman" w:cstheme="minorHAnsi"/>
          <w:sz w:val="24"/>
          <w:szCs w:val="24"/>
          <w:lang w:eastAsia="en-GB"/>
        </w:rPr>
      </w:pPr>
      <w:del w:id="44" w:author="Pamela Inostroza Fernández" w:date="2020-06-03T13:17:00Z">
        <w:r w:rsidRPr="00B17A1D" w:rsidDel="00EE0EA2">
          <w:rPr>
            <w:rFonts w:eastAsia="Times New Roman" w:cstheme="minorHAnsi"/>
            <w:color w:val="000000"/>
            <w:lang w:eastAsia="en-GB"/>
          </w:rPr>
          <w:delText>The last two criteria are the most subjective, and relate to the specific question being asked of the data. For this reason, each will be briefly discussed.</w:delText>
        </w:r>
      </w:del>
    </w:p>
    <w:p w14:paraId="548DB54A" w14:textId="77777777" w:rsidR="00EE0EA2" w:rsidRPr="00B17A1D" w:rsidRDefault="00EE0EA2" w:rsidP="00EE0EA2">
      <w:pPr>
        <w:spacing w:after="0" w:line="240" w:lineRule="auto"/>
        <w:rPr>
          <w:rFonts w:eastAsia="Times New Roman" w:cstheme="minorHAnsi"/>
          <w:sz w:val="24"/>
          <w:szCs w:val="24"/>
          <w:lang w:eastAsia="en-GB"/>
        </w:rPr>
      </w:pPr>
    </w:p>
    <w:p w14:paraId="5B70B970" w14:textId="2FEE52E6"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Using only studies that use the MADRS is a matter of convenience; this is the metric used by the vast majority of trials concerning </w:t>
      </w:r>
      <w:del w:id="45" w:author="Pamela Inostroza Fernández" w:date="2020-06-03T13:17:00Z">
        <w:r w:rsidRPr="00B17A1D" w:rsidDel="00EE0EA2">
          <w:rPr>
            <w:rFonts w:eastAsia="Times New Roman" w:cstheme="minorHAnsi"/>
            <w:color w:val="000000"/>
            <w:lang w:eastAsia="en-GB"/>
          </w:rPr>
          <w:delText>depression, and</w:delText>
        </w:r>
      </w:del>
      <w:r w:rsidRPr="00B17A1D">
        <w:rPr>
          <w:rFonts w:eastAsia="Times New Roman" w:cstheme="minorHAnsi"/>
          <w:color w:val="000000"/>
          <w:lang w:eastAsia="en-GB"/>
        </w:rPr>
        <w:t>depression and</w:t>
      </w:r>
      <w:r w:rsidRPr="00B17A1D">
        <w:rPr>
          <w:rFonts w:eastAsia="Times New Roman" w:cstheme="minorHAnsi"/>
          <w:color w:val="000000"/>
          <w:lang w:eastAsia="en-GB"/>
        </w:rPr>
        <w:t xml:space="preserve"> having a uniform metric in our meta-analysis simplifies things immensely. In addition, this criterion only eliminates one study that would otherwise be included (eliminated study; </w:t>
      </w:r>
      <w:ins w:id="46" w:author="Pamela Inostroza Fernández" w:date="2020-06-03T15:18:00Z">
        <w:r w:rsidR="003363DB">
          <w:fldChar w:fldCharType="begin"/>
        </w:r>
        <w:r w:rsidR="003363DB">
          <w:instrText xml:space="preserve"> ADDIN ZOTERO_ITEM CSL_CITATION {"citationID":"m6kqzwGG","properties":{"formattedCitation":"(Fava et al. 2018)","plainCitation":"(Fava et al. 2018)","noteIndex":0},"citationItems":[{"id":68,"uris":["http://zotero.org/groups/2498008/items/W6Q356LZ"],"uri":["http://zotero.org/groups/2498008/items/W6Q356LZ"],"itemData":{"id":68,"type":"article-journal","abstract":"Numerous placebo-controlled studies have demonstrated the ability of ketamine, an  NMDA receptor antagonist, to induce rapid (within hours), transient antidepressant  effects when administered intravenously (IV) at subanesthetic doses (0.5 mg/kg over  40 min). However, the optimal antidepressant dose remains unknown. We aimed to  compare to active placebo the rapid acting antidepressant properties of a broad  range of subanesthetic doses of IV ketamine among outpatients with  treatment-resistant depression (TRD). A range of IV ketamine doses were compared to  active placebo in the treatment of adult TRD over a 3-day period following a single  infusion over 40 min. This was an outpatient study conducted across six US academic  sites. Outpatients were 18-70 years old with TRD, defined as failure to achieve a  satisfactory response (e.g., less than 50% improvement of depression symptoms) to at  least two adequate treatment courses during the current depressive episode.  Following a washout period, 99 eligible subjects were randomly assigned to one of  the five arms in a 1:1:1:1:1 fashion: a single intravenous dose of ketamine  0.1 mg/kg (n = 18), a single dose of ketamine 0.2 mg/kg (n = 20), a single dose of  ketamine 0.5 mg/kg (n = 22), a single dose of ketamine 1.0 mg/kg (n = 20), and a  single dose of midazolam 0.045 mg/kg (active placebo) (n = 19). The study  assessments (HAM-D-6, MADRS, SDQ, PAS, CGI-S, and CGI-I) were performed at days 0,  1, 3 (endpoint), 5, 7, 14, and 30 to assess the safety and efficacy. The overall  group × time interaction effect was significant for the primary outcome measure, the","container-title":"Molecular psychiatry","DOI":"10.1038/s41380-018-0256-5","ISSN":"1476-5578 1359-4184 1359-4184","journalAbbreviation":"Mol Psychiatry","language":"eng","note":"PMID: 30283029 \nPMCID: PMC6447473","title":"Double-blind, placebo-controlled, dose-ranging trial of intravenous ketamine as  adjunctive therapy in treatment-resistant depression (TRD).","author":[{"family":"Fava","given":"Maurizio"},{"family":"Freeman","given":"Marlene P."},{"family":"Flynn","given":"Martina"},{"family":"Judge","given":"Heidi"},{"family":"Hoeppner","given":"Bettina B."},{"family":"Cusin","given":"Cristina"},{"family":"Ionescu","given":"Dawn F."},{"family":"Mathew","given":"Sanjay J."},{"family":"Chang","given":"Lee C."},{"family":"Iosifescu","given":"Dan V."},{"family":"Murrough","given":"James"},{"family":"Debattista","given":"Charles"},{"family":"Schatzberg","given":"Alan F."},{"family":"Trivedi","given":"Madhukar H."},{"family":"Jha","given":"Manish K."},{"family":"Sanacora","given":"Gerard"},{"family":"Wilkinson","given":"Samuel T."},{"family":"Papakostas","given":"George I."}],"issued":{"date-parts":[["2018",10,3]]}}}],"schema":"https://github.com/citation-style-language/schema/raw/master/csl-citation.json"} </w:instrText>
        </w:r>
        <w:r w:rsidR="003363DB">
          <w:fldChar w:fldCharType="separate"/>
        </w:r>
        <w:r w:rsidR="003363DB" w:rsidRPr="00022556">
          <w:rPr>
            <w:rFonts w:ascii="Calibri" w:hAnsi="Calibri" w:cs="Calibri"/>
          </w:rPr>
          <w:t>Fava et al. 2018)</w:t>
        </w:r>
        <w:r w:rsidR="003363DB">
          <w:fldChar w:fldCharType="end"/>
        </w:r>
        <w:r w:rsidR="003363DB">
          <w:t>.</w:t>
        </w:r>
      </w:ins>
    </w:p>
    <w:p w14:paraId="352D7CBE" w14:textId="1FD10280"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Using only studies that have a measurement 24 hours after ketamine administration relates to the question being investigated. We are primarily interested in whether ketamine could be beneficial for patients who require immediate relief from their depressive </w:t>
      </w:r>
      <w:del w:id="47" w:author="Pamela Inostroza Fernández" w:date="2020-06-03T14:19:00Z">
        <w:r w:rsidRPr="00B17A1D" w:rsidDel="007966CF">
          <w:rPr>
            <w:rFonts w:eastAsia="Times New Roman" w:cstheme="minorHAnsi"/>
            <w:color w:val="000000"/>
            <w:lang w:eastAsia="en-GB"/>
          </w:rPr>
          <w:delText>episode, and</w:delText>
        </w:r>
      </w:del>
      <w:r w:rsidR="007966CF" w:rsidRPr="00B17A1D">
        <w:rPr>
          <w:rFonts w:eastAsia="Times New Roman" w:cstheme="minorHAnsi"/>
          <w:color w:val="000000"/>
          <w:lang w:eastAsia="en-GB"/>
        </w:rPr>
        <w:t>episode and</w:t>
      </w:r>
      <w:r w:rsidRPr="00B17A1D">
        <w:rPr>
          <w:rFonts w:eastAsia="Times New Roman" w:cstheme="minorHAnsi"/>
          <w:color w:val="000000"/>
          <w:lang w:eastAsia="en-GB"/>
        </w:rPr>
        <w:t xml:space="preserve"> cannot wait for the slower effects of traditional treatments or therapies. The trials reviewed contained measurements ranging from hourly to weekly, but 24 hours suits our research question and was a commonly measured time point.</w:t>
      </w:r>
      <w:r w:rsidR="007966CF" w:rsidRPr="00B17A1D">
        <w:rPr>
          <w:rFonts w:eastAsia="Times New Roman" w:cstheme="minorHAnsi"/>
          <w:color w:val="000000"/>
          <w:lang w:eastAsia="en-GB"/>
        </w:rPr>
        <w:t xml:space="preserve"> </w:t>
      </w:r>
      <w:r w:rsidRPr="00B17A1D">
        <w:rPr>
          <w:rFonts w:eastAsia="Times New Roman" w:cstheme="minorHAnsi"/>
          <w:color w:val="000000"/>
          <w:lang w:eastAsia="en-GB"/>
        </w:rPr>
        <w:t>When these selection criteria were applied to the 20 articles found in the online search, all but 7 were filtered out. The 7 remaining articles were clinical trials conforming to the selection criteria outlined above, the key features of which are summarised in Appendix A.</w:t>
      </w:r>
    </w:p>
    <w:p w14:paraId="2D1744A4" w14:textId="572C9A08" w:rsidR="00EE0EA2" w:rsidRPr="00B17A1D" w:rsidDel="007966CF" w:rsidRDefault="00EE0EA2" w:rsidP="00EE0EA2">
      <w:pPr>
        <w:spacing w:after="0" w:line="240" w:lineRule="auto"/>
        <w:rPr>
          <w:del w:id="48" w:author="Pamela Inostroza Fernández" w:date="2020-06-03T14:20:00Z"/>
          <w:rFonts w:eastAsia="Times New Roman" w:cstheme="minorHAnsi"/>
          <w:sz w:val="24"/>
          <w:szCs w:val="24"/>
          <w:lang w:eastAsia="en-GB"/>
        </w:rPr>
      </w:pPr>
    </w:p>
    <w:p w14:paraId="70B10338" w14:textId="4D15BC4A" w:rsidR="00EE0EA2" w:rsidRPr="00B17A1D" w:rsidDel="007966CF" w:rsidRDefault="00EE0EA2" w:rsidP="00EE0EA2">
      <w:pPr>
        <w:spacing w:after="0" w:line="240" w:lineRule="auto"/>
        <w:jc w:val="both"/>
        <w:rPr>
          <w:del w:id="49" w:author="Pamela Inostroza Fernández" w:date="2020-06-03T14:20:00Z"/>
          <w:rFonts w:eastAsia="Times New Roman" w:cstheme="minorHAnsi"/>
          <w:sz w:val="24"/>
          <w:szCs w:val="24"/>
          <w:lang w:eastAsia="en-GB"/>
        </w:rPr>
      </w:pPr>
      <w:del w:id="50" w:author="Pamela Inostroza Fernández" w:date="2020-06-03T14:20:00Z">
        <w:r w:rsidRPr="00B17A1D" w:rsidDel="007966CF">
          <w:rPr>
            <w:rFonts w:eastAsia="Times New Roman" w:cstheme="minorHAnsi"/>
            <w:b/>
            <w:bCs/>
            <w:color w:val="000000"/>
            <w:lang w:eastAsia="en-GB"/>
          </w:rPr>
          <w:delText>Methods 2: Data extraction</w:delText>
        </w:r>
      </w:del>
    </w:p>
    <w:p w14:paraId="51D56BA9" w14:textId="316B6AED"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In order to pool the data from the different trials to calculate an overall effect, the results of each individual trial must be standardised. This was done by collecting the sample sizes and means for the control and experimental groups in each </w:t>
      </w:r>
      <w:r w:rsidR="007966CF" w:rsidRPr="00B17A1D">
        <w:rPr>
          <w:rFonts w:eastAsia="Times New Roman" w:cstheme="minorHAnsi"/>
          <w:color w:val="000000"/>
          <w:lang w:eastAsia="en-GB"/>
        </w:rPr>
        <w:t>study and</w:t>
      </w:r>
      <w:r w:rsidRPr="00B17A1D">
        <w:rPr>
          <w:rFonts w:eastAsia="Times New Roman" w:cstheme="minorHAnsi"/>
          <w:color w:val="000000"/>
          <w:lang w:eastAsia="en-GB"/>
        </w:rPr>
        <w:t xml:space="preserve"> using these data to calculate a standardised effect size (Cohen’s D) for each trial. Two trials included in this meta-analysis (Singh et al. 2016, and Daly et al. 2018) contained multiple experimental groups, each with different doses of ketamine. These are included as levels within the meta-analysis. Cohen’s D for each experimental group is included in the table in Appendix A.</w:t>
      </w:r>
    </w:p>
    <w:p w14:paraId="03901707" w14:textId="77777777" w:rsidR="00EE0EA2" w:rsidRPr="00B17A1D" w:rsidRDefault="00EE0EA2" w:rsidP="00EE0EA2">
      <w:pPr>
        <w:spacing w:after="0" w:line="240" w:lineRule="auto"/>
        <w:rPr>
          <w:rFonts w:eastAsia="Times New Roman" w:cstheme="minorHAnsi"/>
          <w:sz w:val="24"/>
          <w:szCs w:val="24"/>
          <w:lang w:eastAsia="en-GB"/>
        </w:rPr>
      </w:pPr>
    </w:p>
    <w:p w14:paraId="49D018D8" w14:textId="0BBFC347"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b/>
          <w:bCs/>
          <w:color w:val="000000"/>
          <w:lang w:eastAsia="en-GB"/>
        </w:rPr>
        <w:t>Statistical analyses</w:t>
      </w:r>
    </w:p>
    <w:p w14:paraId="4F56043D" w14:textId="77777777"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To perform the meta-analysis, these studies were first analysed all together, using a random effects model, and the results and heterogeneity of this model were assessed. We considered the possibility of publication bias in our sample of selected studies via an analysis of funnel plots. We then looked at more advanced analyses; subgroup analyses, a regression model to include the effect of covariates and a multilevel model to account for dependency within the data. Finally, we discuss measures of the power of the analysis.</w:t>
      </w:r>
    </w:p>
    <w:p w14:paraId="7DD394D0" w14:textId="7C2D2214" w:rsidR="00EE0EA2" w:rsidRPr="00B17A1D" w:rsidRDefault="00EE0EA2" w:rsidP="00EE0EA2">
      <w:pPr>
        <w:spacing w:after="200" w:line="240" w:lineRule="auto"/>
        <w:jc w:val="both"/>
        <w:rPr>
          <w:rFonts w:eastAsia="Times New Roman" w:cstheme="minorHAnsi"/>
          <w:sz w:val="24"/>
          <w:szCs w:val="24"/>
          <w:lang w:eastAsia="en-GB"/>
        </w:rPr>
      </w:pPr>
      <w:r w:rsidRPr="00B17A1D">
        <w:rPr>
          <w:rFonts w:eastAsia="Times New Roman" w:cstheme="minorHAnsi"/>
          <w:color w:val="333333"/>
          <w:lang w:eastAsia="en-GB"/>
        </w:rPr>
        <w:t>In a random-effects model meta-analyses, it is not only assumed that effects of individual studies deviate from a true effect size due to sampling variance (</w:t>
      </w:r>
      <m:oMath>
        <m:sSup>
          <m:sSupPr>
            <m:ctrlPr>
              <w:rPr>
                <w:rFonts w:ascii="Cambria Math" w:eastAsia="Times New Roman" w:hAnsi="Cambria Math" w:cstheme="minorHAnsi"/>
                <w:i/>
                <w:color w:val="333333"/>
                <w:lang w:eastAsia="en-GB"/>
              </w:rPr>
            </m:ctrlPr>
          </m:sSupPr>
          <m:e>
            <m:r>
              <w:rPr>
                <w:rFonts w:ascii="Cambria Math" w:eastAsia="Times New Roman" w:hAnsi="Cambria Math" w:cstheme="minorHAnsi"/>
                <w:color w:val="333333"/>
                <w:lang w:eastAsia="en-GB"/>
              </w:rPr>
              <m:t>se</m:t>
            </m:r>
          </m:e>
          <m:sup>
            <m:r>
              <w:rPr>
                <w:rFonts w:ascii="Cambria Math" w:eastAsia="Times New Roman" w:hAnsi="Cambria Math" w:cstheme="minorHAnsi"/>
                <w:color w:val="333333"/>
                <w:lang w:eastAsia="en-GB"/>
              </w:rPr>
              <m:t>2</m:t>
            </m:r>
          </m:sup>
        </m:sSup>
      </m:oMath>
      <w:r w:rsidRPr="00B17A1D">
        <w:rPr>
          <w:rFonts w:eastAsia="Times New Roman" w:cstheme="minorHAnsi"/>
          <w:color w:val="333333"/>
          <w:lang w:eastAsia="en-GB"/>
        </w:rPr>
        <w:t>), but that there is another source of variance introduced by the fact that the studies do not stem from one single population (</w:t>
      </w:r>
      <m:oMath>
        <m:acc>
          <m:accPr>
            <m:ctrlPr>
              <w:rPr>
                <w:rFonts w:ascii="Cambria Math" w:eastAsia="Times New Roman" w:hAnsi="Cambria Math" w:cstheme="minorHAnsi"/>
                <w:i/>
                <w:color w:val="333333"/>
                <w:lang w:eastAsia="en-GB"/>
              </w:rPr>
            </m:ctrlPr>
          </m:accPr>
          <m:e>
            <m:r>
              <w:rPr>
                <w:rFonts w:ascii="Cambria Math" w:eastAsia="Times New Roman" w:hAnsi="Cambria Math" w:cstheme="minorHAnsi"/>
                <w:color w:val="333333"/>
                <w:lang w:eastAsia="en-GB"/>
              </w:rPr>
              <m:t>τ</m:t>
            </m:r>
          </m:e>
        </m:acc>
      </m:oMath>
      <w:r w:rsidRPr="00B17A1D">
        <w:rPr>
          <w:rFonts w:eastAsia="Times New Roman" w:cstheme="minorHAnsi"/>
          <w:color w:val="333333"/>
          <w:lang w:eastAsia="en-GB"/>
        </w:rPr>
        <w:t xml:space="preserve">), but are drawn from a “universe” of populations. We can use the heterogeneity of our studies to </w:t>
      </w:r>
      <w:r w:rsidRPr="00B17A1D">
        <w:rPr>
          <w:rFonts w:eastAsia="Times New Roman" w:cstheme="minorHAnsi"/>
          <w:color w:val="333333"/>
          <w:lang w:eastAsia="en-GB"/>
        </w:rPr>
        <w:lastRenderedPageBreak/>
        <w:t xml:space="preserve">estimate the variance of this universe of populations. Heterogeneity is addressed by examining the </w:t>
      </w:r>
      <w:r w:rsidR="007966CF" w:rsidRPr="00B17A1D">
        <w:rPr>
          <w:rFonts w:eastAsia="Times New Roman" w:cstheme="minorHAnsi"/>
          <w:color w:val="333333"/>
          <w:lang w:eastAsia="en-GB"/>
        </w:rPr>
        <w:t>following.</w:t>
      </w:r>
    </w:p>
    <w:p w14:paraId="3900FB14" w14:textId="77777777" w:rsidR="00EE0EA2" w:rsidRPr="00B17A1D" w:rsidRDefault="00EE0EA2" w:rsidP="00EE0EA2">
      <w:pPr>
        <w:numPr>
          <w:ilvl w:val="0"/>
          <w:numId w:val="2"/>
        </w:numPr>
        <w:spacing w:after="0" w:line="240" w:lineRule="auto"/>
        <w:jc w:val="both"/>
        <w:textAlignment w:val="baseline"/>
        <w:rPr>
          <w:rFonts w:eastAsia="Times New Roman" w:cstheme="minorHAnsi"/>
          <w:color w:val="000000"/>
          <w:lang w:eastAsia="en-GB"/>
        </w:rPr>
      </w:pPr>
      <w:r w:rsidRPr="00B17A1D">
        <w:rPr>
          <w:rFonts w:eastAsia="Times New Roman" w:cstheme="minorHAnsi"/>
          <w:i/>
          <w:iCs/>
          <w:color w:val="333333"/>
          <w:lang w:eastAsia="en-GB"/>
        </w:rPr>
        <w:t>Clinical baseline heterogeneity</w:t>
      </w:r>
      <w:r w:rsidRPr="00B17A1D">
        <w:rPr>
          <w:rFonts w:eastAsia="Times New Roman" w:cstheme="minorHAnsi"/>
          <w:color w:val="333333"/>
          <w:lang w:eastAsia="en-GB"/>
        </w:rPr>
        <w:t xml:space="preserve">, which can be defined </w:t>
      </w:r>
      <w:r w:rsidRPr="00B17A1D">
        <w:rPr>
          <w:rFonts w:eastAsia="Times New Roman" w:cstheme="minorHAnsi"/>
          <w:color w:val="222222"/>
          <w:shd w:val="clear" w:color="auto" w:fill="FFFFFF"/>
          <w:lang w:eastAsia="en-GB"/>
        </w:rPr>
        <w:t>as the differences in participant characteristics, types or timing of outcome measurements and intervention characteristics between different studies</w:t>
      </w:r>
      <w:r w:rsidRPr="00B17A1D">
        <w:rPr>
          <w:rFonts w:eastAsia="Times New Roman" w:cstheme="minorHAnsi"/>
          <w:color w:val="333333"/>
          <w:lang w:eastAsia="en-GB"/>
        </w:rPr>
        <w:t> </w:t>
      </w:r>
    </w:p>
    <w:p w14:paraId="75AD107E" w14:textId="77777777" w:rsidR="00EE0EA2" w:rsidRPr="00B17A1D" w:rsidRDefault="00EE0EA2" w:rsidP="00EE0EA2">
      <w:pPr>
        <w:numPr>
          <w:ilvl w:val="0"/>
          <w:numId w:val="2"/>
        </w:numPr>
        <w:spacing w:after="0" w:line="240" w:lineRule="auto"/>
        <w:jc w:val="both"/>
        <w:textAlignment w:val="baseline"/>
        <w:rPr>
          <w:rFonts w:eastAsia="Times New Roman" w:cstheme="minorHAnsi"/>
          <w:color w:val="000000"/>
          <w:lang w:eastAsia="en-GB"/>
        </w:rPr>
      </w:pPr>
      <w:r w:rsidRPr="00B17A1D">
        <w:rPr>
          <w:rFonts w:eastAsia="Times New Roman" w:cstheme="minorHAnsi"/>
          <w:i/>
          <w:iCs/>
          <w:color w:val="333333"/>
          <w:lang w:eastAsia="en-GB"/>
        </w:rPr>
        <w:t>Statistical heterogeneity</w:t>
      </w:r>
      <w:r w:rsidRPr="00B17A1D">
        <w:rPr>
          <w:rFonts w:eastAsia="Times New Roman" w:cstheme="minorHAnsi"/>
          <w:color w:val="333333"/>
          <w:lang w:eastAsia="en-GB"/>
        </w:rPr>
        <w:t xml:space="preserve"> in the collected effect size is calculated with Cochran’s </w:t>
      </w:r>
      <w:r w:rsidRPr="00B17A1D">
        <w:rPr>
          <w:rFonts w:eastAsia="Times New Roman" w:cstheme="minorHAnsi"/>
          <w:i/>
          <w:iCs/>
          <w:color w:val="333333"/>
          <w:lang w:eastAsia="en-GB"/>
        </w:rPr>
        <w:t>Q</w:t>
      </w:r>
      <w:r w:rsidRPr="00B17A1D">
        <w:rPr>
          <w:rFonts w:eastAsia="Times New Roman" w:cstheme="minorHAnsi"/>
          <w:color w:val="333333"/>
          <w:lang w:eastAsia="en-GB"/>
        </w:rPr>
        <w:t xml:space="preserve">-statistic, which is the difference between the observed effect sizes and the fixed-effect model estimate of the effect size, which is then squared, </w:t>
      </w:r>
      <w:proofErr w:type="gramStart"/>
      <w:r w:rsidRPr="00B17A1D">
        <w:rPr>
          <w:rFonts w:eastAsia="Times New Roman" w:cstheme="minorHAnsi"/>
          <w:color w:val="333333"/>
          <w:lang w:eastAsia="en-GB"/>
        </w:rPr>
        <w:t>weighted</w:t>
      </w:r>
      <w:proofErr w:type="gramEnd"/>
      <w:r w:rsidRPr="00B17A1D">
        <w:rPr>
          <w:rFonts w:eastAsia="Times New Roman" w:cstheme="minorHAnsi"/>
          <w:color w:val="333333"/>
          <w:lang w:eastAsia="en-GB"/>
        </w:rPr>
        <w:t xml:space="preserve"> and summed </w:t>
      </w:r>
    </w:p>
    <w:p w14:paraId="0B5EB700" w14:textId="3778688B" w:rsidR="00EE0EA2" w:rsidRPr="00B17A1D" w:rsidRDefault="00EE0EA2" w:rsidP="00EE0EA2">
      <w:pPr>
        <w:numPr>
          <w:ilvl w:val="0"/>
          <w:numId w:val="2"/>
        </w:numPr>
        <w:spacing w:after="0" w:line="240" w:lineRule="auto"/>
        <w:jc w:val="both"/>
        <w:textAlignment w:val="baseline"/>
        <w:rPr>
          <w:rFonts w:eastAsia="Times New Roman" w:cstheme="minorHAnsi"/>
          <w:color w:val="000000"/>
          <w:lang w:eastAsia="en-GB"/>
        </w:rPr>
      </w:pPr>
      <w:r w:rsidRPr="00B17A1D">
        <w:rPr>
          <w:rFonts w:eastAsia="Times New Roman" w:cstheme="minorHAnsi"/>
          <w:color w:val="333333"/>
          <w:lang w:eastAsia="en-GB"/>
        </w:rPr>
        <w:t xml:space="preserve">Higgin’s &amp; Thompson’s </w:t>
      </w:r>
      <m:oMath>
        <m:sSup>
          <m:sSupPr>
            <m:ctrlPr>
              <w:rPr>
                <w:rFonts w:ascii="Cambria Math" w:eastAsia="Times New Roman" w:hAnsi="Cambria Math" w:cstheme="minorHAnsi"/>
                <w:i/>
                <w:color w:val="333333"/>
                <w:lang w:eastAsia="en-GB"/>
              </w:rPr>
            </m:ctrlPr>
          </m:sSupPr>
          <m:e>
            <m:r>
              <w:rPr>
                <w:rFonts w:ascii="Cambria Math" w:eastAsia="Times New Roman" w:hAnsi="Cambria Math" w:cstheme="minorHAnsi"/>
                <w:color w:val="333333"/>
                <w:lang w:eastAsia="en-GB"/>
              </w:rPr>
              <m:t>I</m:t>
            </m:r>
          </m:e>
          <m:sup>
            <m:r>
              <w:rPr>
                <w:rFonts w:ascii="Cambria Math" w:eastAsia="Times New Roman" w:hAnsi="Cambria Math" w:cstheme="minorHAnsi"/>
                <w:color w:val="333333"/>
                <w:lang w:eastAsia="en-GB"/>
              </w:rPr>
              <m:t>2</m:t>
            </m:r>
          </m:sup>
        </m:sSup>
      </m:oMath>
      <w:r w:rsidRPr="00B17A1D">
        <w:rPr>
          <w:rFonts w:eastAsia="Times New Roman" w:cstheme="minorHAnsi"/>
          <w:color w:val="000000"/>
          <w:lang w:eastAsia="en-GB"/>
        </w:rPr>
        <w:t xml:space="preserve">measures the </w:t>
      </w:r>
      <w:r w:rsidRPr="00B17A1D">
        <w:rPr>
          <w:rFonts w:eastAsia="Times New Roman" w:cstheme="minorHAnsi"/>
          <w:color w:val="333333"/>
          <w:lang w:eastAsia="en-GB"/>
        </w:rPr>
        <w:t>percentage of variability in the effect sizes due to this heterogeneity (as opposed to chance or sampling error)</w:t>
      </w:r>
    </w:p>
    <w:p w14:paraId="4B9F2CFA" w14:textId="56C6E88E" w:rsidR="00EE0EA2" w:rsidRPr="00B17A1D" w:rsidRDefault="00EE0EA2" w:rsidP="00EE0EA2">
      <w:pPr>
        <w:numPr>
          <w:ilvl w:val="0"/>
          <w:numId w:val="2"/>
        </w:numPr>
        <w:spacing w:after="200" w:line="240" w:lineRule="auto"/>
        <w:jc w:val="both"/>
        <w:textAlignment w:val="baseline"/>
        <w:rPr>
          <w:rFonts w:eastAsia="Times New Roman" w:cstheme="minorHAnsi"/>
          <w:color w:val="000000"/>
          <w:lang w:eastAsia="en-GB"/>
        </w:rPr>
      </w:pPr>
      <w:r w:rsidRPr="00B17A1D">
        <w:rPr>
          <w:rFonts w:eastAsia="Times New Roman" w:cstheme="minorHAnsi"/>
          <w:color w:val="333333"/>
          <w:lang w:eastAsia="en-GB"/>
        </w:rPr>
        <w:t>Tau-squared (</w:t>
      </w:r>
      <m:oMath>
        <m:sSup>
          <m:sSupPr>
            <m:ctrlPr>
              <w:rPr>
                <w:rFonts w:ascii="Cambria Math" w:eastAsia="Times New Roman" w:hAnsi="Cambria Math" w:cstheme="minorHAnsi"/>
                <w:i/>
                <w:color w:val="333333"/>
                <w:lang w:eastAsia="en-GB"/>
              </w:rPr>
            </m:ctrlPr>
          </m:sSupPr>
          <m:e>
            <m:r>
              <w:rPr>
                <w:rFonts w:ascii="Cambria Math" w:eastAsia="Times New Roman" w:hAnsi="Cambria Math" w:cstheme="minorHAnsi"/>
                <w:color w:val="333333"/>
                <w:lang w:eastAsia="en-GB"/>
              </w:rPr>
              <m:t>τ</m:t>
            </m:r>
          </m:e>
          <m:sup>
            <m:r>
              <w:rPr>
                <w:rFonts w:ascii="Cambria Math" w:eastAsia="Times New Roman" w:hAnsi="Cambria Math" w:cstheme="minorHAnsi"/>
                <w:color w:val="333333"/>
                <w:lang w:eastAsia="en-GB"/>
              </w:rPr>
              <m:t>2</m:t>
            </m:r>
          </m:sup>
        </m:sSup>
      </m:oMath>
      <w:r w:rsidRPr="00B17A1D">
        <w:rPr>
          <w:rFonts w:eastAsia="Times New Roman" w:cstheme="minorHAnsi"/>
          <w:color w:val="000000"/>
          <w:lang w:eastAsia="en-GB"/>
        </w:rPr>
        <w:t xml:space="preserve">), which is </w:t>
      </w:r>
      <w:r w:rsidRPr="00B17A1D">
        <w:rPr>
          <w:rFonts w:eastAsia="Times New Roman" w:cstheme="minorHAnsi"/>
          <w:color w:val="333333"/>
          <w:lang w:eastAsia="en-GB"/>
        </w:rPr>
        <w:t>a measure for the between-study variance in our meta-analysis, and can reflect the variance of the true effect sizes</w:t>
      </w:r>
    </w:p>
    <w:p w14:paraId="348D5294" w14:textId="77777777" w:rsidR="00EE0EA2" w:rsidRPr="00B17A1D" w:rsidRDefault="00EE0EA2" w:rsidP="00EE0EA2">
      <w:pPr>
        <w:spacing w:after="200" w:line="240" w:lineRule="auto"/>
        <w:jc w:val="both"/>
        <w:rPr>
          <w:rFonts w:eastAsia="Times New Roman" w:cstheme="minorHAnsi"/>
          <w:sz w:val="24"/>
          <w:szCs w:val="24"/>
          <w:lang w:eastAsia="en-GB"/>
        </w:rPr>
      </w:pPr>
      <w:r w:rsidRPr="00B17A1D">
        <w:rPr>
          <w:rFonts w:eastAsia="Times New Roman" w:cstheme="minorHAnsi"/>
          <w:b/>
          <w:bCs/>
          <w:color w:val="000000"/>
          <w:sz w:val="28"/>
          <w:szCs w:val="28"/>
          <w:lang w:eastAsia="en-GB"/>
        </w:rPr>
        <w:t>Results</w:t>
      </w:r>
    </w:p>
    <w:p w14:paraId="2CA5D6DA" w14:textId="424E0A23"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Seven different studies were included in the analysis, two of which include multiple experimental groups (with different doses of ketamine; these were </w:t>
      </w:r>
      <w:hyperlink r:id="rId8" w:history="1">
        <w:r w:rsidRPr="00B17A1D">
          <w:rPr>
            <w:rFonts w:eastAsia="Times New Roman" w:cstheme="minorHAnsi"/>
            <w:color w:val="000000"/>
            <w:lang w:eastAsia="en-GB"/>
          </w:rPr>
          <w:t>Singh et al. 2016</w:t>
        </w:r>
      </w:hyperlink>
      <w:r w:rsidRPr="00B17A1D">
        <w:rPr>
          <w:rFonts w:eastAsia="Times New Roman" w:cstheme="minorHAnsi"/>
          <w:color w:val="000000"/>
          <w:lang w:eastAsia="en-GB"/>
        </w:rPr>
        <w:t xml:space="preserve"> and </w:t>
      </w:r>
      <w:r w:rsidRPr="00B17A1D">
        <w:rPr>
          <w:rFonts w:eastAsia="Times New Roman" w:cstheme="minorHAnsi"/>
          <w:sz w:val="24"/>
          <w:szCs w:val="24"/>
          <w:lang w:eastAsia="en-GB"/>
          <w:rPrChange w:id="51" w:author="Pamela Inostroza Fernández" w:date="2020-06-03T15:26:00Z">
            <w:rPr>
              <w:rFonts w:ascii="Times New Roman" w:eastAsia="Times New Roman" w:hAnsi="Times New Roman" w:cs="Times New Roman"/>
              <w:sz w:val="24"/>
              <w:szCs w:val="24"/>
              <w:lang w:eastAsia="en-GB"/>
            </w:rPr>
          </w:rPrChange>
        </w:rPr>
        <w:fldChar w:fldCharType="begin"/>
      </w:r>
      <w:r w:rsidRPr="00B17A1D">
        <w:rPr>
          <w:rFonts w:eastAsia="Times New Roman" w:cstheme="minorHAnsi"/>
          <w:sz w:val="24"/>
          <w:szCs w:val="24"/>
          <w:lang w:eastAsia="en-GB"/>
        </w:rPr>
        <w:instrText xml:space="preserve"> HYPERLINK "https://www.zotero.org/google-docs/?y5YlOr" </w:instrText>
      </w:r>
      <w:r w:rsidRPr="00B17A1D">
        <w:rPr>
          <w:rFonts w:eastAsia="Times New Roman" w:cstheme="minorHAnsi"/>
          <w:sz w:val="24"/>
          <w:szCs w:val="24"/>
          <w:lang w:eastAsia="en-GB"/>
          <w:rPrChange w:id="52" w:author="Pamela Inostroza Fernández" w:date="2020-06-03T15:26:00Z">
            <w:rPr>
              <w:rFonts w:ascii="Times New Roman" w:eastAsia="Times New Roman" w:hAnsi="Times New Roman" w:cs="Times New Roman"/>
              <w:sz w:val="24"/>
              <w:szCs w:val="24"/>
              <w:lang w:eastAsia="en-GB"/>
            </w:rPr>
          </w:rPrChange>
        </w:rPr>
        <w:fldChar w:fldCharType="separate"/>
      </w:r>
      <w:r w:rsidRPr="00B17A1D">
        <w:rPr>
          <w:rFonts w:eastAsia="Times New Roman" w:cstheme="minorHAnsi"/>
          <w:color w:val="000000"/>
          <w:lang w:eastAsia="en-GB"/>
          <w:rPrChange w:id="53" w:author="Pamela Inostroza Fernández" w:date="2020-06-03T15:26:00Z">
            <w:rPr>
              <w:rFonts w:ascii="Arial" w:eastAsia="Times New Roman" w:hAnsi="Arial" w:cs="Arial"/>
              <w:color w:val="000000"/>
              <w:u w:val="single"/>
              <w:lang w:eastAsia="en-GB"/>
            </w:rPr>
          </w:rPrChange>
        </w:rPr>
        <w:t>Daly et al. 2018.)</w:t>
      </w:r>
      <w:r w:rsidRPr="00B17A1D">
        <w:rPr>
          <w:rFonts w:eastAsia="Times New Roman" w:cstheme="minorHAnsi"/>
          <w:sz w:val="24"/>
          <w:szCs w:val="24"/>
          <w:lang w:eastAsia="en-GB"/>
          <w:rPrChange w:id="54" w:author="Pamela Inostroza Fernández" w:date="2020-06-03T15:26:00Z">
            <w:rPr>
              <w:rFonts w:ascii="Times New Roman" w:eastAsia="Times New Roman" w:hAnsi="Times New Roman" w:cs="Times New Roman"/>
              <w:sz w:val="24"/>
              <w:szCs w:val="24"/>
              <w:lang w:eastAsia="en-GB"/>
            </w:rPr>
          </w:rPrChange>
        </w:rPr>
        <w:fldChar w:fldCharType="end"/>
      </w:r>
      <w:r w:rsidRPr="00B17A1D">
        <w:rPr>
          <w:rFonts w:eastAsia="Times New Roman" w:cstheme="minorHAnsi"/>
          <w:color w:val="000000"/>
          <w:lang w:eastAsia="en-GB"/>
        </w:rPr>
        <w:t xml:space="preserve"> Of the seven studies, four had a crossover design </w:t>
      </w:r>
      <w:r w:rsidRPr="00B17A1D">
        <w:rPr>
          <w:rFonts w:eastAsia="Times New Roman" w:cstheme="minorHAnsi"/>
          <w:sz w:val="24"/>
          <w:szCs w:val="24"/>
          <w:lang w:eastAsia="en-GB"/>
          <w:rPrChange w:id="55" w:author="Pamela Inostroza Fernández" w:date="2020-06-03T15:26:00Z">
            <w:rPr>
              <w:rFonts w:ascii="Times New Roman" w:eastAsia="Times New Roman" w:hAnsi="Times New Roman" w:cs="Times New Roman"/>
              <w:sz w:val="24"/>
              <w:szCs w:val="24"/>
              <w:lang w:eastAsia="en-GB"/>
            </w:rPr>
          </w:rPrChange>
        </w:rPr>
        <w:fldChar w:fldCharType="begin"/>
      </w:r>
      <w:r w:rsidRPr="00B17A1D">
        <w:rPr>
          <w:rFonts w:eastAsia="Times New Roman" w:cstheme="minorHAnsi"/>
          <w:sz w:val="24"/>
          <w:szCs w:val="24"/>
          <w:lang w:eastAsia="en-GB"/>
        </w:rPr>
        <w:instrText xml:space="preserve"> HYPERLINK "https://www.zotero.org/google-docs/?FkqFtf" </w:instrText>
      </w:r>
      <w:r w:rsidRPr="00B17A1D">
        <w:rPr>
          <w:rFonts w:eastAsia="Times New Roman" w:cstheme="minorHAnsi"/>
          <w:sz w:val="24"/>
          <w:szCs w:val="24"/>
          <w:lang w:eastAsia="en-GB"/>
          <w:rPrChange w:id="56" w:author="Pamela Inostroza Fernández" w:date="2020-06-03T15:26:00Z">
            <w:rPr>
              <w:rFonts w:ascii="Times New Roman" w:eastAsia="Times New Roman" w:hAnsi="Times New Roman" w:cs="Times New Roman"/>
              <w:sz w:val="24"/>
              <w:szCs w:val="24"/>
              <w:lang w:eastAsia="en-GB"/>
            </w:rPr>
          </w:rPrChange>
        </w:rPr>
        <w:fldChar w:fldCharType="separate"/>
      </w:r>
      <w:r w:rsidRPr="00B17A1D">
        <w:rPr>
          <w:rFonts w:eastAsia="Times New Roman" w:cstheme="minorHAnsi"/>
          <w:color w:val="000000"/>
          <w:lang w:eastAsia="en-GB"/>
          <w:rPrChange w:id="57" w:author="Pamela Inostroza Fernández" w:date="2020-06-03T15:26:00Z">
            <w:rPr>
              <w:rFonts w:ascii="Arial" w:eastAsia="Times New Roman" w:hAnsi="Arial" w:cs="Arial"/>
              <w:color w:val="000000"/>
              <w:u w:val="single"/>
              <w:lang w:eastAsia="en-GB"/>
            </w:rPr>
          </w:rPrChange>
        </w:rPr>
        <w:t>(Lapidus et al. 2014</w:t>
      </w:r>
      <w:r w:rsidRPr="00B17A1D">
        <w:rPr>
          <w:rFonts w:eastAsia="Times New Roman" w:cstheme="minorHAnsi"/>
          <w:sz w:val="24"/>
          <w:szCs w:val="24"/>
          <w:lang w:eastAsia="en-GB"/>
          <w:rPrChange w:id="58" w:author="Pamela Inostroza Fernández" w:date="2020-06-03T15:26:00Z">
            <w:rPr>
              <w:rFonts w:ascii="Times New Roman" w:eastAsia="Times New Roman" w:hAnsi="Times New Roman" w:cs="Times New Roman"/>
              <w:sz w:val="24"/>
              <w:szCs w:val="24"/>
              <w:lang w:eastAsia="en-GB"/>
            </w:rPr>
          </w:rPrChange>
        </w:rPr>
        <w:fldChar w:fldCharType="end"/>
      </w:r>
      <w:r w:rsidRPr="00B17A1D">
        <w:rPr>
          <w:rFonts w:eastAsia="Times New Roman" w:cstheme="minorHAnsi"/>
          <w:color w:val="000000"/>
          <w:lang w:eastAsia="en-GB"/>
        </w:rPr>
        <w:t xml:space="preserve">, </w:t>
      </w:r>
      <w:r w:rsidRPr="00B17A1D">
        <w:rPr>
          <w:rFonts w:eastAsia="Times New Roman" w:cstheme="minorHAnsi"/>
          <w:sz w:val="24"/>
          <w:szCs w:val="24"/>
          <w:lang w:eastAsia="en-GB"/>
          <w:rPrChange w:id="59" w:author="Pamela Inostroza Fernández" w:date="2020-06-03T15:26:00Z">
            <w:rPr>
              <w:rFonts w:ascii="Times New Roman" w:eastAsia="Times New Roman" w:hAnsi="Times New Roman" w:cs="Times New Roman"/>
              <w:sz w:val="24"/>
              <w:szCs w:val="24"/>
              <w:lang w:eastAsia="en-GB"/>
            </w:rPr>
          </w:rPrChange>
        </w:rPr>
        <w:fldChar w:fldCharType="begin"/>
      </w:r>
      <w:r w:rsidRPr="00B17A1D">
        <w:rPr>
          <w:rFonts w:eastAsia="Times New Roman" w:cstheme="minorHAnsi"/>
          <w:sz w:val="24"/>
          <w:szCs w:val="24"/>
          <w:lang w:eastAsia="en-GB"/>
        </w:rPr>
        <w:instrText xml:space="preserve"> HYPERLINK "https://www.zotero.org/google-docs/?Ntnn11" </w:instrText>
      </w:r>
      <w:r w:rsidRPr="00B17A1D">
        <w:rPr>
          <w:rFonts w:eastAsia="Times New Roman" w:cstheme="minorHAnsi"/>
          <w:sz w:val="24"/>
          <w:szCs w:val="24"/>
          <w:lang w:eastAsia="en-GB"/>
          <w:rPrChange w:id="60" w:author="Pamela Inostroza Fernández" w:date="2020-06-03T15:26:00Z">
            <w:rPr>
              <w:rFonts w:ascii="Times New Roman" w:eastAsia="Times New Roman" w:hAnsi="Times New Roman" w:cs="Times New Roman"/>
              <w:sz w:val="24"/>
              <w:szCs w:val="24"/>
              <w:lang w:eastAsia="en-GB"/>
            </w:rPr>
          </w:rPrChange>
        </w:rPr>
        <w:fldChar w:fldCharType="separate"/>
      </w:r>
      <w:r w:rsidRPr="00B17A1D">
        <w:rPr>
          <w:rFonts w:eastAsia="Times New Roman" w:cstheme="minorHAnsi"/>
          <w:color w:val="000000"/>
          <w:lang w:eastAsia="en-GB"/>
          <w:rPrChange w:id="61" w:author="Pamela Inostroza Fernández" w:date="2020-06-03T15:26:00Z">
            <w:rPr>
              <w:rFonts w:ascii="Arial" w:eastAsia="Times New Roman" w:hAnsi="Arial" w:cs="Arial"/>
              <w:color w:val="000000"/>
              <w:u w:val="single"/>
              <w:lang w:eastAsia="en-GB"/>
            </w:rPr>
          </w:rPrChange>
        </w:rPr>
        <w:t>Zarate et al. 2012</w:t>
      </w:r>
      <w:r w:rsidRPr="00B17A1D">
        <w:rPr>
          <w:rFonts w:eastAsia="Times New Roman" w:cstheme="minorHAnsi"/>
          <w:sz w:val="24"/>
          <w:szCs w:val="24"/>
          <w:lang w:eastAsia="en-GB"/>
          <w:rPrChange w:id="62" w:author="Pamela Inostroza Fernández" w:date="2020-06-03T15:26:00Z">
            <w:rPr>
              <w:rFonts w:ascii="Times New Roman" w:eastAsia="Times New Roman" w:hAnsi="Times New Roman" w:cs="Times New Roman"/>
              <w:sz w:val="24"/>
              <w:szCs w:val="24"/>
              <w:lang w:eastAsia="en-GB"/>
            </w:rPr>
          </w:rPrChange>
        </w:rPr>
        <w:fldChar w:fldCharType="end"/>
      </w:r>
      <w:r w:rsidRPr="00B17A1D">
        <w:rPr>
          <w:rFonts w:eastAsia="Times New Roman" w:cstheme="minorHAnsi"/>
          <w:color w:val="000000"/>
          <w:lang w:eastAsia="en-GB"/>
        </w:rPr>
        <w:t xml:space="preserve">, </w:t>
      </w:r>
      <w:r w:rsidRPr="00B17A1D">
        <w:rPr>
          <w:rFonts w:eastAsia="Times New Roman" w:cstheme="minorHAnsi"/>
          <w:sz w:val="24"/>
          <w:szCs w:val="24"/>
          <w:lang w:eastAsia="en-GB"/>
          <w:rPrChange w:id="63" w:author="Pamela Inostroza Fernández" w:date="2020-06-03T15:26:00Z">
            <w:rPr>
              <w:rFonts w:ascii="Times New Roman" w:eastAsia="Times New Roman" w:hAnsi="Times New Roman" w:cs="Times New Roman"/>
              <w:sz w:val="24"/>
              <w:szCs w:val="24"/>
              <w:lang w:eastAsia="en-GB"/>
            </w:rPr>
          </w:rPrChange>
        </w:rPr>
        <w:fldChar w:fldCharType="begin"/>
      </w:r>
      <w:r w:rsidRPr="00B17A1D">
        <w:rPr>
          <w:rFonts w:eastAsia="Times New Roman" w:cstheme="minorHAnsi"/>
          <w:sz w:val="24"/>
          <w:szCs w:val="24"/>
          <w:lang w:eastAsia="en-GB"/>
        </w:rPr>
        <w:instrText xml:space="preserve"> HYPERLINK "https://www.zotero.org/google-docs/?7il3Xd" </w:instrText>
      </w:r>
      <w:r w:rsidRPr="00B17A1D">
        <w:rPr>
          <w:rFonts w:eastAsia="Times New Roman" w:cstheme="minorHAnsi"/>
          <w:sz w:val="24"/>
          <w:szCs w:val="24"/>
          <w:lang w:eastAsia="en-GB"/>
          <w:rPrChange w:id="64" w:author="Pamela Inostroza Fernández" w:date="2020-06-03T15:26:00Z">
            <w:rPr>
              <w:rFonts w:ascii="Times New Roman" w:eastAsia="Times New Roman" w:hAnsi="Times New Roman" w:cs="Times New Roman"/>
              <w:sz w:val="24"/>
              <w:szCs w:val="24"/>
              <w:lang w:eastAsia="en-GB"/>
            </w:rPr>
          </w:rPrChange>
        </w:rPr>
        <w:fldChar w:fldCharType="separate"/>
      </w:r>
      <w:proofErr w:type="spellStart"/>
      <w:r w:rsidRPr="00B17A1D">
        <w:rPr>
          <w:rFonts w:eastAsia="Times New Roman" w:cstheme="minorHAnsi"/>
          <w:color w:val="000000"/>
          <w:lang w:eastAsia="en-GB"/>
          <w:rPrChange w:id="65" w:author="Pamela Inostroza Fernández" w:date="2020-06-03T15:26:00Z">
            <w:rPr>
              <w:rFonts w:ascii="Arial" w:eastAsia="Times New Roman" w:hAnsi="Arial" w:cs="Arial"/>
              <w:color w:val="000000"/>
              <w:u w:val="single"/>
              <w:lang w:eastAsia="en-GB"/>
            </w:rPr>
          </w:rPrChange>
        </w:rPr>
        <w:t>Diazgranados</w:t>
      </w:r>
      <w:proofErr w:type="spellEnd"/>
      <w:r w:rsidRPr="00B17A1D">
        <w:rPr>
          <w:rFonts w:eastAsia="Times New Roman" w:cstheme="minorHAnsi"/>
          <w:color w:val="000000"/>
          <w:lang w:eastAsia="en-GB"/>
          <w:rPrChange w:id="66" w:author="Pamela Inostroza Fernández" w:date="2020-06-03T15:26:00Z">
            <w:rPr>
              <w:rFonts w:ascii="Arial" w:eastAsia="Times New Roman" w:hAnsi="Arial" w:cs="Arial"/>
              <w:color w:val="000000"/>
              <w:u w:val="single"/>
              <w:lang w:eastAsia="en-GB"/>
            </w:rPr>
          </w:rPrChange>
        </w:rPr>
        <w:t xml:space="preserve"> et al. 2010</w:t>
      </w:r>
      <w:r w:rsidRPr="00B17A1D">
        <w:rPr>
          <w:rFonts w:eastAsia="Times New Roman" w:cstheme="minorHAnsi"/>
          <w:sz w:val="24"/>
          <w:szCs w:val="24"/>
          <w:lang w:eastAsia="en-GB"/>
          <w:rPrChange w:id="67" w:author="Pamela Inostroza Fernández" w:date="2020-06-03T15:26:00Z">
            <w:rPr>
              <w:rFonts w:ascii="Times New Roman" w:eastAsia="Times New Roman" w:hAnsi="Times New Roman" w:cs="Times New Roman"/>
              <w:sz w:val="24"/>
              <w:szCs w:val="24"/>
              <w:lang w:eastAsia="en-GB"/>
            </w:rPr>
          </w:rPrChange>
        </w:rPr>
        <w:fldChar w:fldCharType="end"/>
      </w:r>
      <w:r w:rsidRPr="00B17A1D">
        <w:rPr>
          <w:rFonts w:eastAsia="Times New Roman" w:cstheme="minorHAnsi"/>
          <w:color w:val="000000"/>
          <w:lang w:eastAsia="en-GB"/>
        </w:rPr>
        <w:t xml:space="preserve">, and </w:t>
      </w:r>
      <w:r w:rsidRPr="00B17A1D">
        <w:rPr>
          <w:rFonts w:eastAsia="Times New Roman" w:cstheme="minorHAnsi"/>
          <w:sz w:val="24"/>
          <w:szCs w:val="24"/>
          <w:lang w:eastAsia="en-GB"/>
          <w:rPrChange w:id="68" w:author="Pamela Inostroza Fernández" w:date="2020-06-03T15:26:00Z">
            <w:rPr>
              <w:rFonts w:ascii="Times New Roman" w:eastAsia="Times New Roman" w:hAnsi="Times New Roman" w:cs="Times New Roman"/>
              <w:sz w:val="24"/>
              <w:szCs w:val="24"/>
              <w:lang w:eastAsia="en-GB"/>
            </w:rPr>
          </w:rPrChange>
        </w:rPr>
        <w:fldChar w:fldCharType="begin"/>
      </w:r>
      <w:r w:rsidRPr="00B17A1D">
        <w:rPr>
          <w:rFonts w:eastAsia="Times New Roman" w:cstheme="minorHAnsi"/>
          <w:sz w:val="24"/>
          <w:szCs w:val="24"/>
          <w:lang w:eastAsia="en-GB"/>
        </w:rPr>
        <w:instrText xml:space="preserve"> HYPERLINK "https://www.zotero.org/google-docs/?4nHGfh" </w:instrText>
      </w:r>
      <w:r w:rsidRPr="00B17A1D">
        <w:rPr>
          <w:rFonts w:eastAsia="Times New Roman" w:cstheme="minorHAnsi"/>
          <w:sz w:val="24"/>
          <w:szCs w:val="24"/>
          <w:lang w:eastAsia="en-GB"/>
          <w:rPrChange w:id="69" w:author="Pamela Inostroza Fernández" w:date="2020-06-03T15:26:00Z">
            <w:rPr>
              <w:rFonts w:ascii="Times New Roman" w:eastAsia="Times New Roman" w:hAnsi="Times New Roman" w:cs="Times New Roman"/>
              <w:sz w:val="24"/>
              <w:szCs w:val="24"/>
              <w:lang w:eastAsia="en-GB"/>
            </w:rPr>
          </w:rPrChange>
        </w:rPr>
        <w:fldChar w:fldCharType="separate"/>
      </w:r>
      <w:proofErr w:type="spellStart"/>
      <w:r w:rsidRPr="00B17A1D">
        <w:rPr>
          <w:rFonts w:eastAsia="Times New Roman" w:cstheme="minorHAnsi"/>
          <w:color w:val="000000"/>
          <w:lang w:eastAsia="en-GB"/>
          <w:rPrChange w:id="70" w:author="Pamela Inostroza Fernández" w:date="2020-06-03T15:26:00Z">
            <w:rPr>
              <w:rFonts w:ascii="Arial" w:eastAsia="Times New Roman" w:hAnsi="Arial" w:cs="Arial"/>
              <w:color w:val="000000"/>
              <w:u w:val="single"/>
              <w:lang w:eastAsia="en-GB"/>
            </w:rPr>
          </w:rPrChange>
        </w:rPr>
        <w:t>Sos</w:t>
      </w:r>
      <w:proofErr w:type="spellEnd"/>
      <w:r w:rsidRPr="00B17A1D">
        <w:rPr>
          <w:rFonts w:eastAsia="Times New Roman" w:cstheme="minorHAnsi"/>
          <w:color w:val="000000"/>
          <w:lang w:eastAsia="en-GB"/>
          <w:rPrChange w:id="71" w:author="Pamela Inostroza Fernández" w:date="2020-06-03T15:26:00Z">
            <w:rPr>
              <w:rFonts w:ascii="Arial" w:eastAsia="Times New Roman" w:hAnsi="Arial" w:cs="Arial"/>
              <w:color w:val="000000"/>
              <w:u w:val="single"/>
              <w:lang w:eastAsia="en-GB"/>
            </w:rPr>
          </w:rPrChange>
        </w:rPr>
        <w:t xml:space="preserve"> et al. 2013)</w:t>
      </w:r>
      <w:r w:rsidRPr="00B17A1D">
        <w:rPr>
          <w:rFonts w:eastAsia="Times New Roman" w:cstheme="minorHAnsi"/>
          <w:sz w:val="24"/>
          <w:szCs w:val="24"/>
          <w:lang w:eastAsia="en-GB"/>
          <w:rPrChange w:id="72" w:author="Pamela Inostroza Fernández" w:date="2020-06-03T15:26:00Z">
            <w:rPr>
              <w:rFonts w:ascii="Times New Roman" w:eastAsia="Times New Roman" w:hAnsi="Times New Roman" w:cs="Times New Roman"/>
              <w:sz w:val="24"/>
              <w:szCs w:val="24"/>
              <w:lang w:eastAsia="en-GB"/>
            </w:rPr>
          </w:rPrChange>
        </w:rPr>
        <w:fldChar w:fldCharType="end"/>
      </w:r>
      <w:r w:rsidRPr="00B17A1D">
        <w:rPr>
          <w:rFonts w:eastAsia="Times New Roman" w:cstheme="minorHAnsi"/>
          <w:color w:val="000000"/>
          <w:lang w:eastAsia="en-GB"/>
        </w:rPr>
        <w:t xml:space="preserve">, meaning that the participants acted as their own control (after a washout period). Conversely, the remaining three studies </w:t>
      </w:r>
      <w:r w:rsidRPr="00B17A1D">
        <w:rPr>
          <w:rFonts w:eastAsia="Times New Roman" w:cstheme="minorHAnsi"/>
          <w:sz w:val="24"/>
          <w:szCs w:val="24"/>
          <w:lang w:eastAsia="en-GB"/>
          <w:rPrChange w:id="73" w:author="Pamela Inostroza Fernández" w:date="2020-06-03T15:26:00Z">
            <w:rPr>
              <w:rFonts w:ascii="Times New Roman" w:eastAsia="Times New Roman" w:hAnsi="Times New Roman" w:cs="Times New Roman"/>
              <w:sz w:val="24"/>
              <w:szCs w:val="24"/>
              <w:lang w:eastAsia="en-GB"/>
            </w:rPr>
          </w:rPrChange>
        </w:rPr>
        <w:fldChar w:fldCharType="begin"/>
      </w:r>
      <w:r w:rsidRPr="00B17A1D">
        <w:rPr>
          <w:rFonts w:eastAsia="Times New Roman" w:cstheme="minorHAnsi"/>
          <w:sz w:val="24"/>
          <w:szCs w:val="24"/>
          <w:lang w:eastAsia="en-GB"/>
        </w:rPr>
        <w:instrText xml:space="preserve"> HYPERLINK "https://www.zotero.org/google-docs/?qwYjtH" </w:instrText>
      </w:r>
      <w:r w:rsidRPr="00B17A1D">
        <w:rPr>
          <w:rFonts w:eastAsia="Times New Roman" w:cstheme="minorHAnsi"/>
          <w:sz w:val="24"/>
          <w:szCs w:val="24"/>
          <w:lang w:eastAsia="en-GB"/>
          <w:rPrChange w:id="74" w:author="Pamela Inostroza Fernández" w:date="2020-06-03T15:26:00Z">
            <w:rPr>
              <w:rFonts w:ascii="Times New Roman" w:eastAsia="Times New Roman" w:hAnsi="Times New Roman" w:cs="Times New Roman"/>
              <w:sz w:val="24"/>
              <w:szCs w:val="24"/>
              <w:lang w:eastAsia="en-GB"/>
            </w:rPr>
          </w:rPrChange>
        </w:rPr>
        <w:fldChar w:fldCharType="separate"/>
      </w:r>
      <w:r w:rsidRPr="00B17A1D">
        <w:rPr>
          <w:rFonts w:eastAsia="Times New Roman" w:cstheme="minorHAnsi"/>
          <w:color w:val="000000"/>
          <w:lang w:eastAsia="en-GB"/>
          <w:rPrChange w:id="75" w:author="Pamela Inostroza Fernández" w:date="2020-06-03T15:26:00Z">
            <w:rPr>
              <w:rFonts w:ascii="Arial" w:eastAsia="Times New Roman" w:hAnsi="Arial" w:cs="Arial"/>
              <w:color w:val="000000"/>
              <w:u w:val="single"/>
              <w:lang w:eastAsia="en-GB"/>
            </w:rPr>
          </w:rPrChange>
        </w:rPr>
        <w:t>(Singh et al. 2016</w:t>
      </w:r>
      <w:r w:rsidRPr="00B17A1D">
        <w:rPr>
          <w:rFonts w:eastAsia="Times New Roman" w:cstheme="minorHAnsi"/>
          <w:sz w:val="24"/>
          <w:szCs w:val="24"/>
          <w:lang w:eastAsia="en-GB"/>
          <w:rPrChange w:id="76" w:author="Pamela Inostroza Fernández" w:date="2020-06-03T15:26:00Z">
            <w:rPr>
              <w:rFonts w:ascii="Times New Roman" w:eastAsia="Times New Roman" w:hAnsi="Times New Roman" w:cs="Times New Roman"/>
              <w:sz w:val="24"/>
              <w:szCs w:val="24"/>
              <w:lang w:eastAsia="en-GB"/>
            </w:rPr>
          </w:rPrChange>
        </w:rPr>
        <w:fldChar w:fldCharType="end"/>
      </w:r>
      <w:r w:rsidRPr="00B17A1D">
        <w:rPr>
          <w:rFonts w:eastAsia="Times New Roman" w:cstheme="minorHAnsi"/>
          <w:color w:val="000000"/>
          <w:lang w:eastAsia="en-GB"/>
        </w:rPr>
        <w:t xml:space="preserve">, </w:t>
      </w:r>
      <w:r w:rsidRPr="00B17A1D">
        <w:rPr>
          <w:rFonts w:eastAsia="Times New Roman" w:cstheme="minorHAnsi"/>
          <w:sz w:val="24"/>
          <w:szCs w:val="24"/>
          <w:lang w:eastAsia="en-GB"/>
          <w:rPrChange w:id="77" w:author="Pamela Inostroza Fernández" w:date="2020-06-03T15:26:00Z">
            <w:rPr>
              <w:rFonts w:ascii="Times New Roman" w:eastAsia="Times New Roman" w:hAnsi="Times New Roman" w:cs="Times New Roman"/>
              <w:sz w:val="24"/>
              <w:szCs w:val="24"/>
              <w:lang w:eastAsia="en-GB"/>
            </w:rPr>
          </w:rPrChange>
        </w:rPr>
        <w:fldChar w:fldCharType="begin"/>
      </w:r>
      <w:r w:rsidRPr="00B17A1D">
        <w:rPr>
          <w:rFonts w:eastAsia="Times New Roman" w:cstheme="minorHAnsi"/>
          <w:sz w:val="24"/>
          <w:szCs w:val="24"/>
          <w:lang w:eastAsia="en-GB"/>
        </w:rPr>
        <w:instrText xml:space="preserve"> HYPERLINK "https://www.zotero.org/google-docs/?a0Td8L" </w:instrText>
      </w:r>
      <w:r w:rsidRPr="00B17A1D">
        <w:rPr>
          <w:rFonts w:eastAsia="Times New Roman" w:cstheme="minorHAnsi"/>
          <w:sz w:val="24"/>
          <w:szCs w:val="24"/>
          <w:lang w:eastAsia="en-GB"/>
          <w:rPrChange w:id="78" w:author="Pamela Inostroza Fernández" w:date="2020-06-03T15:26:00Z">
            <w:rPr>
              <w:rFonts w:ascii="Times New Roman" w:eastAsia="Times New Roman" w:hAnsi="Times New Roman" w:cs="Times New Roman"/>
              <w:sz w:val="24"/>
              <w:szCs w:val="24"/>
              <w:lang w:eastAsia="en-GB"/>
            </w:rPr>
          </w:rPrChange>
        </w:rPr>
        <w:fldChar w:fldCharType="separate"/>
      </w:r>
      <w:r w:rsidRPr="00B17A1D">
        <w:rPr>
          <w:rFonts w:eastAsia="Times New Roman" w:cstheme="minorHAnsi"/>
          <w:color w:val="000000"/>
          <w:lang w:eastAsia="en-GB"/>
          <w:rPrChange w:id="79" w:author="Pamela Inostroza Fernández" w:date="2020-06-03T15:26:00Z">
            <w:rPr>
              <w:rFonts w:ascii="Arial" w:eastAsia="Times New Roman" w:hAnsi="Arial" w:cs="Arial"/>
              <w:color w:val="000000"/>
              <w:u w:val="single"/>
              <w:lang w:eastAsia="en-GB"/>
            </w:rPr>
          </w:rPrChange>
        </w:rPr>
        <w:t>Daly et al. 2018,</w:t>
      </w:r>
      <w:r w:rsidRPr="00B17A1D">
        <w:rPr>
          <w:rFonts w:eastAsia="Times New Roman" w:cstheme="minorHAnsi"/>
          <w:sz w:val="24"/>
          <w:szCs w:val="24"/>
          <w:lang w:eastAsia="en-GB"/>
          <w:rPrChange w:id="80" w:author="Pamela Inostroza Fernández" w:date="2020-06-03T15:26:00Z">
            <w:rPr>
              <w:rFonts w:ascii="Times New Roman" w:eastAsia="Times New Roman" w:hAnsi="Times New Roman" w:cs="Times New Roman"/>
              <w:sz w:val="24"/>
              <w:szCs w:val="24"/>
              <w:lang w:eastAsia="en-GB"/>
            </w:rPr>
          </w:rPrChange>
        </w:rPr>
        <w:fldChar w:fldCharType="end"/>
      </w:r>
      <w:r w:rsidRPr="00B17A1D">
        <w:rPr>
          <w:rFonts w:eastAsia="Times New Roman" w:cstheme="minorHAnsi"/>
          <w:color w:val="000000"/>
          <w:lang w:eastAsia="en-GB"/>
        </w:rPr>
        <w:t xml:space="preserve"> and </w:t>
      </w:r>
      <w:r w:rsidRPr="00B17A1D">
        <w:rPr>
          <w:rFonts w:eastAsia="Times New Roman" w:cstheme="minorHAnsi"/>
          <w:sz w:val="24"/>
          <w:szCs w:val="24"/>
          <w:lang w:eastAsia="en-GB"/>
          <w:rPrChange w:id="81" w:author="Pamela Inostroza Fernández" w:date="2020-06-03T15:26:00Z">
            <w:rPr>
              <w:rFonts w:ascii="Times New Roman" w:eastAsia="Times New Roman" w:hAnsi="Times New Roman" w:cs="Times New Roman"/>
              <w:sz w:val="24"/>
              <w:szCs w:val="24"/>
              <w:lang w:eastAsia="en-GB"/>
            </w:rPr>
          </w:rPrChange>
        </w:rPr>
        <w:fldChar w:fldCharType="begin"/>
      </w:r>
      <w:r w:rsidRPr="00B17A1D">
        <w:rPr>
          <w:rFonts w:eastAsia="Times New Roman" w:cstheme="minorHAnsi"/>
          <w:sz w:val="24"/>
          <w:szCs w:val="24"/>
          <w:lang w:eastAsia="en-GB"/>
        </w:rPr>
        <w:instrText xml:space="preserve"> HYPERLINK "https://www.zotero.org/google-docs/?bLck0j" </w:instrText>
      </w:r>
      <w:r w:rsidRPr="00B17A1D">
        <w:rPr>
          <w:rFonts w:eastAsia="Times New Roman" w:cstheme="minorHAnsi"/>
          <w:sz w:val="24"/>
          <w:szCs w:val="24"/>
          <w:lang w:eastAsia="en-GB"/>
          <w:rPrChange w:id="82" w:author="Pamela Inostroza Fernández" w:date="2020-06-03T15:26:00Z">
            <w:rPr>
              <w:rFonts w:ascii="Times New Roman" w:eastAsia="Times New Roman" w:hAnsi="Times New Roman" w:cs="Times New Roman"/>
              <w:sz w:val="24"/>
              <w:szCs w:val="24"/>
              <w:lang w:eastAsia="en-GB"/>
            </w:rPr>
          </w:rPrChange>
        </w:rPr>
        <w:fldChar w:fldCharType="separate"/>
      </w:r>
      <w:proofErr w:type="spellStart"/>
      <w:r w:rsidRPr="00B17A1D">
        <w:rPr>
          <w:rFonts w:eastAsia="Times New Roman" w:cstheme="minorHAnsi"/>
          <w:color w:val="000000"/>
          <w:lang w:eastAsia="en-GB"/>
          <w:rPrChange w:id="83" w:author="Pamela Inostroza Fernández" w:date="2020-06-03T15:26:00Z">
            <w:rPr>
              <w:rFonts w:ascii="Arial" w:eastAsia="Times New Roman" w:hAnsi="Arial" w:cs="Arial"/>
              <w:color w:val="000000"/>
              <w:u w:val="single"/>
              <w:lang w:eastAsia="en-GB"/>
            </w:rPr>
          </w:rPrChange>
        </w:rPr>
        <w:t>Murrough</w:t>
      </w:r>
      <w:proofErr w:type="spellEnd"/>
      <w:r w:rsidRPr="00B17A1D">
        <w:rPr>
          <w:rFonts w:eastAsia="Times New Roman" w:cstheme="minorHAnsi"/>
          <w:color w:val="000000"/>
          <w:lang w:eastAsia="en-GB"/>
          <w:rPrChange w:id="84" w:author="Pamela Inostroza Fernández" w:date="2020-06-03T15:26:00Z">
            <w:rPr>
              <w:rFonts w:ascii="Arial" w:eastAsia="Times New Roman" w:hAnsi="Arial" w:cs="Arial"/>
              <w:color w:val="000000"/>
              <w:u w:val="single"/>
              <w:lang w:eastAsia="en-GB"/>
            </w:rPr>
          </w:rPrChange>
        </w:rPr>
        <w:t xml:space="preserve"> et al. 2013)</w:t>
      </w:r>
      <w:r w:rsidRPr="00B17A1D">
        <w:rPr>
          <w:rFonts w:eastAsia="Times New Roman" w:cstheme="minorHAnsi"/>
          <w:sz w:val="24"/>
          <w:szCs w:val="24"/>
          <w:lang w:eastAsia="en-GB"/>
          <w:rPrChange w:id="85" w:author="Pamela Inostroza Fernández" w:date="2020-06-03T15:26:00Z">
            <w:rPr>
              <w:rFonts w:ascii="Times New Roman" w:eastAsia="Times New Roman" w:hAnsi="Times New Roman" w:cs="Times New Roman"/>
              <w:sz w:val="24"/>
              <w:szCs w:val="24"/>
              <w:lang w:eastAsia="en-GB"/>
            </w:rPr>
          </w:rPrChange>
        </w:rPr>
        <w:fldChar w:fldCharType="end"/>
      </w:r>
      <w:r w:rsidRPr="00B17A1D">
        <w:rPr>
          <w:rFonts w:eastAsia="Times New Roman" w:cstheme="minorHAnsi"/>
          <w:color w:val="000000"/>
          <w:lang w:eastAsia="en-GB"/>
        </w:rPr>
        <w:t xml:space="preserve"> use two independent groups of participants for the treatment and control. Intravenous infusion or intranasal interventions of ketamine hydrochloride or esketamine are used in the studies as detailed in Appendix A. In total, one hundred and </w:t>
      </w:r>
      <w:r w:rsidR="007966CF" w:rsidRPr="00B17A1D">
        <w:rPr>
          <w:rFonts w:eastAsia="Times New Roman" w:cstheme="minorHAnsi"/>
          <w:color w:val="000000"/>
          <w:lang w:eastAsia="en-GB"/>
        </w:rPr>
        <w:t>eighty-one</w:t>
      </w:r>
      <w:r w:rsidRPr="00B17A1D">
        <w:rPr>
          <w:rFonts w:eastAsia="Times New Roman" w:cstheme="minorHAnsi"/>
          <w:color w:val="000000"/>
          <w:lang w:eastAsia="en-GB"/>
        </w:rPr>
        <w:t xml:space="preserve"> participants received ketamine or esketamine, and two hundred </w:t>
      </w:r>
      <w:r w:rsidR="007966CF" w:rsidRPr="00B17A1D">
        <w:rPr>
          <w:rFonts w:eastAsia="Times New Roman" w:cstheme="minorHAnsi"/>
          <w:color w:val="000000"/>
          <w:lang w:eastAsia="en-GB"/>
        </w:rPr>
        <w:t>twenty-two</w:t>
      </w:r>
      <w:r w:rsidRPr="00B17A1D">
        <w:rPr>
          <w:rFonts w:eastAsia="Times New Roman" w:cstheme="minorHAnsi"/>
          <w:color w:val="000000"/>
          <w:lang w:eastAsia="en-GB"/>
        </w:rPr>
        <w:t xml:space="preserve"> received placebo.</w:t>
      </w:r>
    </w:p>
    <w:p w14:paraId="71302FED" w14:textId="77777777" w:rsidR="00EE0EA2" w:rsidRPr="00B17A1D" w:rsidRDefault="00EE0EA2" w:rsidP="00EE0EA2">
      <w:pPr>
        <w:spacing w:after="0" w:line="240" w:lineRule="auto"/>
        <w:rPr>
          <w:rFonts w:eastAsia="Times New Roman" w:cstheme="minorHAnsi"/>
          <w:sz w:val="24"/>
          <w:szCs w:val="24"/>
          <w:lang w:eastAsia="en-GB"/>
        </w:rPr>
      </w:pPr>
    </w:p>
    <w:p w14:paraId="60AB82EB" w14:textId="39BA01EC" w:rsidR="00EE0EA2" w:rsidRPr="00B17A1D" w:rsidRDefault="00EE0EA2" w:rsidP="00EE0EA2">
      <w:pPr>
        <w:spacing w:after="0" w:line="240" w:lineRule="auto"/>
        <w:jc w:val="both"/>
        <w:rPr>
          <w:rFonts w:eastAsia="Times New Roman" w:cstheme="minorHAnsi"/>
          <w:sz w:val="24"/>
          <w:szCs w:val="24"/>
          <w:lang w:eastAsia="en-GB"/>
        </w:rPr>
      </w:pPr>
      <w:del w:id="86" w:author="Pamela Inostroza Fernández" w:date="2020-06-03T14:21:00Z">
        <w:r w:rsidRPr="00B17A1D" w:rsidDel="007966CF">
          <w:rPr>
            <w:rFonts w:eastAsia="Times New Roman" w:cstheme="minorHAnsi"/>
            <w:b/>
            <w:bCs/>
            <w:color w:val="000000"/>
            <w:lang w:eastAsia="en-GB"/>
          </w:rPr>
          <w:delText xml:space="preserve">Results 1: </w:delText>
        </w:r>
      </w:del>
      <w:del w:id="87" w:author="Pamela Inostroza Fernández" w:date="2020-06-03T14:39:00Z">
        <w:r w:rsidRPr="00B17A1D" w:rsidDel="009703BF">
          <w:rPr>
            <w:rFonts w:eastAsia="Times New Roman" w:cstheme="minorHAnsi"/>
            <w:b/>
            <w:bCs/>
            <w:color w:val="000000"/>
            <w:lang w:eastAsia="en-GB"/>
          </w:rPr>
          <w:delText>First Model</w:delText>
        </w:r>
      </w:del>
      <w:ins w:id="88" w:author="Pamela Inostroza Fernández" w:date="2020-06-03T14:39:00Z">
        <w:r w:rsidR="009703BF">
          <w:rPr>
            <w:rFonts w:eastAsia="Times New Roman" w:cstheme="minorHAnsi"/>
            <w:b/>
            <w:bCs/>
            <w:color w:val="000000"/>
            <w:lang w:eastAsia="en-GB"/>
          </w:rPr>
          <w:t>Overall effect</w:t>
        </w:r>
      </w:ins>
    </w:p>
    <w:p w14:paraId="2ECA59E6" w14:textId="77777777"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 xml:space="preserve">Standardised effect sizes (as shown in Appendix A) were worked with in R using the package “meta” to conduct the meta-analysis with a random effects model. </w:t>
      </w:r>
      <w:r w:rsidRPr="00B17A1D">
        <w:rPr>
          <w:rFonts w:eastAsia="Times New Roman" w:cstheme="minorHAnsi"/>
          <w:color w:val="333333"/>
          <w:lang w:eastAsia="en-GB"/>
        </w:rPr>
        <w:t>All the calculated effect sizes were negative, meaning that the studies were all in agreement; depression measurements in the ketamine groups were lower than the control groups (greater feelings of depression mean high MADRS score). A forest plot was generated which clearly shows the similar results found in the sample of selected studies, which is shown in Figure 1.</w:t>
      </w:r>
    </w:p>
    <w:p w14:paraId="76CDF7AE" w14:textId="77777777" w:rsidR="007966CF" w:rsidRPr="009703BF" w:rsidRDefault="00EE0EA2" w:rsidP="007966CF">
      <w:pPr>
        <w:keepNext/>
        <w:spacing w:after="0" w:line="240" w:lineRule="auto"/>
        <w:jc w:val="both"/>
        <w:rPr>
          <w:rFonts w:cstheme="minorHAnsi"/>
        </w:rPr>
      </w:pPr>
      <w:r w:rsidRPr="00B17A1D">
        <w:rPr>
          <w:rFonts w:eastAsia="Times New Roman" w:cstheme="minorHAnsi"/>
          <w:noProof/>
          <w:color w:val="000000"/>
          <w:bdr w:val="none" w:sz="0" w:space="0" w:color="auto" w:frame="1"/>
          <w:lang w:eastAsia="en-GB"/>
        </w:rPr>
        <w:drawing>
          <wp:inline distT="0" distB="0" distL="0" distR="0" wp14:anchorId="60CAD1AB" wp14:editId="6A015DE5">
            <wp:extent cx="5400040" cy="2620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20645"/>
                    </a:xfrm>
                    <a:prstGeom prst="rect">
                      <a:avLst/>
                    </a:prstGeom>
                    <a:noFill/>
                    <a:ln>
                      <a:noFill/>
                    </a:ln>
                  </pic:spPr>
                </pic:pic>
              </a:graphicData>
            </a:graphic>
          </wp:inline>
        </w:drawing>
      </w:r>
    </w:p>
    <w:p w14:paraId="56D24B65" w14:textId="77BD35FA" w:rsidR="00EE0EA2" w:rsidRPr="00B17A1D" w:rsidRDefault="007966CF" w:rsidP="007966CF">
      <w:pPr>
        <w:pStyle w:val="Caption"/>
        <w:jc w:val="both"/>
        <w:rPr>
          <w:rFonts w:eastAsia="Times New Roman" w:cstheme="minorHAnsi"/>
          <w:sz w:val="24"/>
          <w:szCs w:val="24"/>
          <w:lang w:eastAsia="en-GB"/>
        </w:rPr>
      </w:pPr>
      <w:r w:rsidRPr="009703BF">
        <w:rPr>
          <w:rFonts w:cstheme="minorHAnsi"/>
        </w:rPr>
        <w:t xml:space="preserve">Figure </w:t>
      </w:r>
      <w:r w:rsidRPr="009703BF">
        <w:rPr>
          <w:rFonts w:cstheme="minorHAnsi"/>
        </w:rPr>
        <w:fldChar w:fldCharType="begin"/>
      </w:r>
      <w:r w:rsidRPr="009703BF">
        <w:rPr>
          <w:rFonts w:cstheme="minorHAnsi"/>
        </w:rPr>
        <w:instrText xml:space="preserve"> SEQ Figure \* ARABIC </w:instrText>
      </w:r>
      <w:r w:rsidRPr="009703BF">
        <w:rPr>
          <w:rFonts w:cstheme="minorHAnsi"/>
        </w:rPr>
        <w:fldChar w:fldCharType="separate"/>
      </w:r>
      <w:r w:rsidR="009703BF" w:rsidRPr="009703BF">
        <w:rPr>
          <w:rFonts w:cstheme="minorHAnsi"/>
          <w:noProof/>
        </w:rPr>
        <w:t>1</w:t>
      </w:r>
      <w:r w:rsidRPr="009703BF">
        <w:rPr>
          <w:rFonts w:cstheme="minorHAnsi"/>
        </w:rPr>
        <w:fldChar w:fldCharType="end"/>
      </w:r>
      <w:r w:rsidRPr="009703BF">
        <w:rPr>
          <w:rFonts w:cstheme="minorHAnsi"/>
        </w:rPr>
        <w:t xml:space="preserve">: Forest plot </w:t>
      </w:r>
      <w:r w:rsidRPr="009703BF">
        <w:rPr>
          <w:rFonts w:cstheme="minorHAnsi"/>
          <w:noProof/>
        </w:rPr>
        <w:t xml:space="preserve">for </w:t>
      </w:r>
      <w:r w:rsidRPr="009703BF">
        <w:rPr>
          <w:rFonts w:cstheme="minorHAnsi"/>
          <w:noProof/>
        </w:rPr>
        <w:t>meta-analysis</w:t>
      </w:r>
    </w:p>
    <w:p w14:paraId="5CA3541B" w14:textId="6FB61BF9"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333333"/>
          <w:lang w:eastAsia="en-GB"/>
        </w:rPr>
        <w:lastRenderedPageBreak/>
        <w:t xml:space="preserve">We see in Figure 1 that, for our sample of studies, there was not much variation in either the effect size </w:t>
      </w:r>
      <w:r w:rsidR="007966CF" w:rsidRPr="00B17A1D">
        <w:rPr>
          <w:rFonts w:eastAsia="Times New Roman" w:cstheme="minorHAnsi"/>
          <w:color w:val="333333"/>
          <w:lang w:eastAsia="en-GB"/>
        </w:rPr>
        <w:t>or</w:t>
      </w:r>
      <w:r w:rsidRPr="00B17A1D">
        <w:rPr>
          <w:rFonts w:eastAsia="Times New Roman" w:cstheme="minorHAnsi"/>
          <w:color w:val="333333"/>
          <w:lang w:eastAsia="en-GB"/>
        </w:rPr>
        <w:t xml:space="preserve"> the variance of the effect-size. The implication of this is that, despite the different calculation for the weights between the fixed and random effects model, the results are very similar, as the variation between the studies can largely be attributed to sampling variance (that is, our studies do not appear to have heterogeneity). This is corroborated statistically, in that we can observe that the </w:t>
      </w:r>
      <w:r w:rsidRPr="00B17A1D">
        <w:rPr>
          <w:rFonts w:eastAsia="Times New Roman" w:cstheme="minorHAnsi"/>
          <w:color w:val="000000"/>
          <w:lang w:eastAsia="en-GB"/>
        </w:rPr>
        <w:t>global effect of ketamine on the depression scores at 24hours post-treatment was significantly improved in patients receiving ketamine compared to controls (SMD = -1.0; 95% CI: [-1.2;-0.7]). No heterogeneity in the studies is found, as indicators</w:t>
      </w:r>
      <w:r w:rsidRPr="00B17A1D">
        <w:rPr>
          <w:rFonts w:eastAsia="Times New Roman" w:cstheme="minorHAnsi"/>
          <w:color w:val="333333"/>
          <w:lang w:eastAsia="en-GB"/>
        </w:rPr>
        <w:t xml:space="preserve"> Higgin’s &amp; Thompson’s </w:t>
      </w:r>
      <w:r w:rsidRPr="00B17A1D">
        <w:rPr>
          <w:rFonts w:eastAsia="Times New Roman" w:cstheme="minorHAnsi"/>
          <w:color w:val="000000"/>
          <w:lang w:eastAsia="en-GB"/>
        </w:rPr>
        <w:t xml:space="preserve">I2 and 2are equal to 0. It is important to note, however, that this first model is not </w:t>
      </w:r>
      <w:proofErr w:type="gramStart"/>
      <w:r w:rsidRPr="00B17A1D">
        <w:rPr>
          <w:rFonts w:eastAsia="Times New Roman" w:cstheme="minorHAnsi"/>
          <w:color w:val="000000"/>
          <w:lang w:eastAsia="en-GB"/>
        </w:rPr>
        <w:t>taking into account</w:t>
      </w:r>
      <w:proofErr w:type="gramEnd"/>
      <w:r w:rsidRPr="00B17A1D">
        <w:rPr>
          <w:rFonts w:eastAsia="Times New Roman" w:cstheme="minorHAnsi"/>
          <w:color w:val="000000"/>
          <w:lang w:eastAsia="en-GB"/>
        </w:rPr>
        <w:t xml:space="preserve"> any of the details discussed above, such as the fact that there are multiple groups belonging to the same studies, or any covariates.</w:t>
      </w:r>
    </w:p>
    <w:p w14:paraId="00DE77AA" w14:textId="77777777" w:rsidR="00EE0EA2" w:rsidRPr="00B17A1D" w:rsidRDefault="00EE0EA2" w:rsidP="00EE0EA2">
      <w:pPr>
        <w:spacing w:after="240" w:line="240" w:lineRule="auto"/>
        <w:rPr>
          <w:rFonts w:eastAsia="Times New Roman" w:cstheme="minorHAnsi"/>
          <w:sz w:val="24"/>
          <w:szCs w:val="24"/>
          <w:lang w:eastAsia="en-GB"/>
        </w:rPr>
      </w:pPr>
    </w:p>
    <w:p w14:paraId="71A15ECA" w14:textId="2D63AFF6" w:rsidR="00EE0EA2" w:rsidRPr="00B17A1D" w:rsidRDefault="00EE0EA2" w:rsidP="00EE0EA2">
      <w:pPr>
        <w:spacing w:after="0" w:line="240" w:lineRule="auto"/>
        <w:jc w:val="both"/>
        <w:rPr>
          <w:rFonts w:eastAsia="Times New Roman" w:cstheme="minorHAnsi"/>
          <w:sz w:val="24"/>
          <w:szCs w:val="24"/>
          <w:lang w:eastAsia="en-GB"/>
        </w:rPr>
      </w:pPr>
      <w:del w:id="89" w:author="Pamela Inostroza Fernández" w:date="2020-06-03T14:39:00Z">
        <w:r w:rsidRPr="00B17A1D" w:rsidDel="009703BF">
          <w:rPr>
            <w:rFonts w:eastAsia="Times New Roman" w:cstheme="minorHAnsi"/>
            <w:b/>
            <w:bCs/>
            <w:color w:val="333333"/>
            <w:lang w:eastAsia="en-GB"/>
          </w:rPr>
          <w:delText xml:space="preserve">Results 2: </w:delText>
        </w:r>
      </w:del>
      <w:r w:rsidRPr="00B17A1D">
        <w:rPr>
          <w:rFonts w:eastAsia="Times New Roman" w:cstheme="minorHAnsi"/>
          <w:b/>
          <w:bCs/>
          <w:color w:val="333333"/>
          <w:lang w:eastAsia="en-GB"/>
        </w:rPr>
        <w:t>Subgroup Analysis</w:t>
      </w:r>
    </w:p>
    <w:p w14:paraId="56BE67C4" w14:textId="2D3CA48A"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333333"/>
          <w:lang w:eastAsia="en-GB"/>
        </w:rPr>
        <w:t xml:space="preserve">We then proceeded to a subgroup </w:t>
      </w:r>
      <w:r w:rsidR="007966CF" w:rsidRPr="00B17A1D">
        <w:rPr>
          <w:rFonts w:eastAsia="Times New Roman" w:cstheme="minorHAnsi"/>
          <w:color w:val="333333"/>
          <w:lang w:eastAsia="en-GB"/>
        </w:rPr>
        <w:t>analysis and</w:t>
      </w:r>
      <w:r w:rsidRPr="00B17A1D">
        <w:rPr>
          <w:rFonts w:eastAsia="Times New Roman" w:cstheme="minorHAnsi"/>
          <w:color w:val="333333"/>
          <w:lang w:eastAsia="en-GB"/>
        </w:rPr>
        <w:t xml:space="preserve"> compared those studies with independent groups with the crossover trials. This yielded very similar results; the </w:t>
      </w:r>
      <w:r w:rsidRPr="00B17A1D">
        <w:rPr>
          <w:rFonts w:eastAsia="Times New Roman" w:cstheme="minorHAnsi"/>
          <w:color w:val="000000"/>
          <w:lang w:eastAsia="en-GB"/>
        </w:rPr>
        <w:t>ketamine treatment was deemed equally effective in studies with a crossover design (SMD = -0.9; 95% CI: [-1.3;-0.5]) than studies with two independent groups (SMD = -1.0; 95% CI: [-1.4;-0.6]). These results are shown in the forest plot in Figure 2.</w:t>
      </w:r>
    </w:p>
    <w:p w14:paraId="00E97E22" w14:textId="07A99652" w:rsidR="007966CF" w:rsidRPr="009703BF" w:rsidRDefault="007966CF" w:rsidP="007966CF">
      <w:pPr>
        <w:keepNext/>
        <w:spacing w:after="0" w:line="240" w:lineRule="auto"/>
        <w:jc w:val="both"/>
        <w:rPr>
          <w:rFonts w:cstheme="minorHAnsi"/>
        </w:rPr>
      </w:pPr>
      <w:r w:rsidRPr="009703BF">
        <w:rPr>
          <w:rFonts w:cstheme="minorHAnsi"/>
          <w:noProof/>
        </w:rPr>
        <w:drawing>
          <wp:inline distT="0" distB="0" distL="0" distR="0" wp14:anchorId="0C04983D" wp14:editId="0E5271F3">
            <wp:extent cx="3464248" cy="252056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802" cy="2528243"/>
                    </a:xfrm>
                    <a:prstGeom prst="rect">
                      <a:avLst/>
                    </a:prstGeom>
                    <a:noFill/>
                    <a:ln>
                      <a:noFill/>
                    </a:ln>
                  </pic:spPr>
                </pic:pic>
              </a:graphicData>
            </a:graphic>
          </wp:inline>
        </w:drawing>
      </w:r>
    </w:p>
    <w:p w14:paraId="2EBC3E5A" w14:textId="54CAAC88" w:rsidR="00EE0EA2" w:rsidRPr="00B17A1D" w:rsidRDefault="007966CF" w:rsidP="007966CF">
      <w:pPr>
        <w:pStyle w:val="Caption"/>
        <w:jc w:val="both"/>
        <w:rPr>
          <w:rFonts w:eastAsia="Times New Roman" w:cstheme="minorHAnsi"/>
          <w:sz w:val="24"/>
          <w:szCs w:val="24"/>
          <w:lang w:eastAsia="en-GB"/>
        </w:rPr>
      </w:pPr>
      <w:r w:rsidRPr="009703BF">
        <w:rPr>
          <w:rFonts w:cstheme="minorHAnsi"/>
        </w:rPr>
        <w:t xml:space="preserve">Figure </w:t>
      </w:r>
      <w:r w:rsidRPr="009703BF">
        <w:rPr>
          <w:rFonts w:cstheme="minorHAnsi"/>
        </w:rPr>
        <w:fldChar w:fldCharType="begin"/>
      </w:r>
      <w:r w:rsidRPr="009703BF">
        <w:rPr>
          <w:rFonts w:cstheme="minorHAnsi"/>
        </w:rPr>
        <w:instrText xml:space="preserve"> SEQ Figure \* ARABIC </w:instrText>
      </w:r>
      <w:r w:rsidRPr="009703BF">
        <w:rPr>
          <w:rFonts w:cstheme="minorHAnsi"/>
        </w:rPr>
        <w:fldChar w:fldCharType="separate"/>
      </w:r>
      <w:r w:rsidR="009703BF" w:rsidRPr="009703BF">
        <w:rPr>
          <w:rFonts w:cstheme="minorHAnsi"/>
          <w:noProof/>
        </w:rPr>
        <w:t>2</w:t>
      </w:r>
      <w:r w:rsidRPr="009703BF">
        <w:rPr>
          <w:rFonts w:cstheme="minorHAnsi"/>
        </w:rPr>
        <w:fldChar w:fldCharType="end"/>
      </w:r>
      <w:r w:rsidRPr="009703BF">
        <w:rPr>
          <w:rFonts w:cstheme="minorHAnsi"/>
        </w:rPr>
        <w:t>: Subgroups; Crossover design and Independent Groups</w:t>
      </w:r>
    </w:p>
    <w:p w14:paraId="48FDF178" w14:textId="0630561F" w:rsidR="00EE0EA2" w:rsidRPr="00B17A1D" w:rsidRDefault="00EE0EA2" w:rsidP="007966CF">
      <w:pPr>
        <w:spacing w:after="0" w:line="240" w:lineRule="auto"/>
        <w:jc w:val="both"/>
        <w:rPr>
          <w:rFonts w:eastAsia="Times New Roman" w:cstheme="minorHAnsi"/>
          <w:sz w:val="24"/>
          <w:szCs w:val="24"/>
          <w:lang w:eastAsia="en-GB"/>
        </w:rPr>
      </w:pPr>
      <w:r w:rsidRPr="00B17A1D">
        <w:rPr>
          <w:rFonts w:eastAsia="Times New Roman" w:cstheme="minorHAnsi"/>
          <w:b/>
          <w:bCs/>
          <w:color w:val="333333"/>
          <w:lang w:eastAsia="en-GB"/>
        </w:rPr>
        <w:t>Publication Bias</w:t>
      </w:r>
    </w:p>
    <w:p w14:paraId="5125619C" w14:textId="1C8CC6D8" w:rsidR="00EE0EA2" w:rsidRPr="00B17A1D" w:rsidRDefault="00EE0EA2" w:rsidP="00EE0EA2">
      <w:pPr>
        <w:spacing w:after="200" w:line="240" w:lineRule="auto"/>
        <w:jc w:val="both"/>
        <w:rPr>
          <w:rFonts w:eastAsia="Times New Roman" w:cstheme="minorHAnsi"/>
          <w:sz w:val="24"/>
          <w:szCs w:val="24"/>
          <w:lang w:eastAsia="en-GB"/>
        </w:rPr>
      </w:pPr>
      <w:r w:rsidRPr="00B17A1D">
        <w:rPr>
          <w:rFonts w:eastAsia="Times New Roman" w:cstheme="minorHAnsi"/>
          <w:color w:val="333333"/>
          <w:lang w:eastAsia="en-GB"/>
        </w:rPr>
        <w:t>An additional consideration taken in this analysis involves the possibility of the results being affected by publication bias. As all the studies used in this meta-analysis come from published trials with significant results, there is a possibility that unpublished trials with conflicting results may exist, while not being included in this analysis. The ‘trim and fill’ method is used to identify and correct for asymmetry that can be seen in a funnel plot, arising from publication bias</w:t>
      </w:r>
      <w:r w:rsidRPr="00B17A1D">
        <w:rPr>
          <w:rFonts w:eastAsia="Times New Roman" w:cstheme="minorHAnsi"/>
          <w:color w:val="333333"/>
          <w:highlight w:val="yellow"/>
          <w:lang w:eastAsia="en-GB"/>
        </w:rPr>
        <w:t>.</w:t>
      </w:r>
      <w:r w:rsidRPr="00B17A1D">
        <w:rPr>
          <w:rFonts w:eastAsia="Times New Roman" w:cstheme="minorHAnsi"/>
          <w:color w:val="333333"/>
          <w:lang w:eastAsia="en-GB"/>
        </w:rPr>
        <w:t xml:space="preserve"> The basis of this method is to remove the smaller studies causing funnel plot asymmetry, and to use the trimmed funnel plot to estimate the true ‘centre’ of the funnel, then replace the omitted studies and their missing ‘counterparts’ around the centre. As well as providing an estimate of the number of missing studies, an adjusted intervention effect is derived by performing a meta-analysis including the filled studies.</w:t>
      </w:r>
    </w:p>
    <w:p w14:paraId="221E6F6C" w14:textId="6C28E79F"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Results remain significant after adjustment for bias, using trim and fill method for estimating numbers and outcomes of missing studies in a meta-analysis (SMD = -0.9; 95% CI: [-1.2;-0.6]) and heterogeneity indicator</w:t>
      </w:r>
      <w:r w:rsidR="007966CF" w:rsidRPr="00B17A1D">
        <w:rPr>
          <w:rFonts w:eastAsia="Times New Roman" w:cstheme="minorHAnsi"/>
          <w:color w:val="000000"/>
          <w:lang w:eastAsia="en-GB"/>
        </w:rPr>
        <w:t xml:space="preserve"> </w:t>
      </w:r>
      <m:oMath>
        <m:sSup>
          <m:sSupPr>
            <m:ctrlPr>
              <w:rPr>
                <w:rFonts w:ascii="Cambria Math" w:eastAsia="Times New Roman" w:hAnsi="Cambria Math" w:cstheme="minorHAnsi"/>
                <w:i/>
                <w:color w:val="000000"/>
                <w:lang w:eastAsia="en-GB"/>
              </w:rPr>
            </m:ctrlPr>
          </m:sSupPr>
          <m:e>
            <m:r>
              <w:rPr>
                <w:rFonts w:ascii="Cambria Math" w:eastAsia="Times New Roman" w:hAnsi="Cambria Math" w:cstheme="minorHAnsi"/>
                <w:color w:val="000000"/>
                <w:lang w:eastAsia="en-GB"/>
              </w:rPr>
              <m:t>I</m:t>
            </m:r>
          </m:e>
          <m:sup>
            <m:r>
              <w:rPr>
                <w:rFonts w:ascii="Cambria Math" w:eastAsia="Times New Roman" w:hAnsi="Cambria Math" w:cstheme="minorHAnsi"/>
                <w:color w:val="000000"/>
                <w:lang w:eastAsia="en-GB"/>
              </w:rPr>
              <m:t>2</m:t>
            </m:r>
          </m:sup>
        </m:sSup>
      </m:oMath>
      <w:r w:rsidRPr="00B17A1D">
        <w:rPr>
          <w:rFonts w:eastAsia="Times New Roman" w:cstheme="minorHAnsi"/>
          <w:color w:val="000000"/>
          <w:lang w:eastAsia="en-GB"/>
        </w:rPr>
        <w:t xml:space="preserve"> increase to 29%, which is still considerate as low heterogeneity. The funnel plot is shown in Figure 3, where we can see two studies added to provide symmetry. </w:t>
      </w:r>
      <w:r w:rsidRPr="00B17A1D">
        <w:rPr>
          <w:rFonts w:eastAsia="Times New Roman" w:cstheme="minorHAnsi"/>
          <w:color w:val="000000"/>
          <w:lang w:eastAsia="en-GB"/>
        </w:rPr>
        <w:lastRenderedPageBreak/>
        <w:t>The effects of this adjustment on the overall results is negligible, indicating that publication bias does not seem likely to be a large influence.</w:t>
      </w:r>
    </w:p>
    <w:p w14:paraId="0AE5B352" w14:textId="0A2C27E1" w:rsidR="007966CF" w:rsidRPr="009703BF" w:rsidRDefault="007966CF" w:rsidP="00BA419C">
      <w:pPr>
        <w:keepNext/>
        <w:spacing w:after="0" w:line="240" w:lineRule="auto"/>
        <w:ind w:left="360"/>
        <w:textAlignment w:val="baseline"/>
        <w:rPr>
          <w:rFonts w:cstheme="minorHAnsi"/>
        </w:rPr>
      </w:pPr>
      <w:r w:rsidRPr="009703BF">
        <w:rPr>
          <w:rFonts w:cstheme="minorHAnsi"/>
          <w:noProof/>
        </w:rPr>
        <w:drawing>
          <wp:inline distT="0" distB="0" distL="0" distR="0" wp14:anchorId="12D05EE5" wp14:editId="5A59658F">
            <wp:extent cx="3355451" cy="191627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133" cy="1923522"/>
                    </a:xfrm>
                    <a:prstGeom prst="rect">
                      <a:avLst/>
                    </a:prstGeom>
                    <a:noFill/>
                    <a:ln>
                      <a:noFill/>
                    </a:ln>
                  </pic:spPr>
                </pic:pic>
              </a:graphicData>
            </a:graphic>
          </wp:inline>
        </w:drawing>
      </w:r>
    </w:p>
    <w:p w14:paraId="6B4EB9CB" w14:textId="778CA960" w:rsidR="00EE0EA2" w:rsidRPr="00B17A1D" w:rsidRDefault="007966CF" w:rsidP="007966CF">
      <w:pPr>
        <w:pStyle w:val="Caption"/>
        <w:rPr>
          <w:rFonts w:eastAsia="Times New Roman" w:cstheme="minorHAnsi"/>
          <w:color w:val="000000"/>
          <w:lang w:eastAsia="en-GB"/>
        </w:rPr>
      </w:pPr>
      <w:r w:rsidRPr="009703BF">
        <w:rPr>
          <w:rFonts w:cstheme="minorHAnsi"/>
        </w:rPr>
        <w:t xml:space="preserve">Figure </w:t>
      </w:r>
      <w:r w:rsidRPr="009703BF">
        <w:rPr>
          <w:rFonts w:cstheme="minorHAnsi"/>
        </w:rPr>
        <w:fldChar w:fldCharType="begin"/>
      </w:r>
      <w:r w:rsidRPr="009703BF">
        <w:rPr>
          <w:rFonts w:cstheme="minorHAnsi"/>
        </w:rPr>
        <w:instrText xml:space="preserve"> SEQ Figure \* ARABIC </w:instrText>
      </w:r>
      <w:r w:rsidRPr="009703BF">
        <w:rPr>
          <w:rFonts w:cstheme="minorHAnsi"/>
        </w:rPr>
        <w:fldChar w:fldCharType="separate"/>
      </w:r>
      <w:r w:rsidR="009703BF" w:rsidRPr="009703BF">
        <w:rPr>
          <w:rFonts w:cstheme="minorHAnsi"/>
          <w:noProof/>
        </w:rPr>
        <w:t>3</w:t>
      </w:r>
      <w:r w:rsidRPr="009703BF">
        <w:rPr>
          <w:rFonts w:cstheme="minorHAnsi"/>
        </w:rPr>
        <w:fldChar w:fldCharType="end"/>
      </w:r>
      <w:r w:rsidRPr="009703BF">
        <w:rPr>
          <w:rFonts w:cstheme="minorHAnsi"/>
        </w:rPr>
        <w:t>: Funnel plots</w:t>
      </w:r>
    </w:p>
    <w:p w14:paraId="50351382" w14:textId="0CE60CBF"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b/>
          <w:bCs/>
          <w:color w:val="000000"/>
          <w:lang w:eastAsia="en-GB"/>
        </w:rPr>
        <w:t xml:space="preserve">Meta Regression </w:t>
      </w:r>
      <w:ins w:id="90" w:author="Pamela Inostroza Fernández" w:date="2020-06-03T14:30:00Z">
        <w:r w:rsidR="00EA1BC1" w:rsidRPr="00B17A1D">
          <w:rPr>
            <w:rFonts w:eastAsia="Times New Roman" w:cstheme="minorHAnsi"/>
            <w:b/>
            <w:bCs/>
            <w:color w:val="000000"/>
            <w:lang w:eastAsia="en-GB"/>
          </w:rPr>
          <w:t xml:space="preserve">and </w:t>
        </w:r>
      </w:ins>
      <w:del w:id="91" w:author="Pamela Inostroza Fernández" w:date="2020-06-03T14:30:00Z">
        <w:r w:rsidRPr="00B17A1D" w:rsidDel="00EA1BC1">
          <w:rPr>
            <w:rFonts w:eastAsia="Times New Roman" w:cstheme="minorHAnsi"/>
            <w:b/>
            <w:bCs/>
            <w:color w:val="000000"/>
            <w:lang w:eastAsia="en-GB"/>
          </w:rPr>
          <w:delText>/ Covariates</w:delText>
        </w:r>
      </w:del>
      <w:ins w:id="92" w:author="Pamela Inostroza Fernández" w:date="2020-06-03T14:30:00Z">
        <w:r w:rsidR="00EA1BC1" w:rsidRPr="00B17A1D">
          <w:rPr>
            <w:rFonts w:eastAsia="Times New Roman" w:cstheme="minorHAnsi"/>
            <w:b/>
            <w:bCs/>
            <w:color w:val="000000"/>
            <w:lang w:eastAsia="en-GB"/>
          </w:rPr>
          <w:t>Multilevel modelling</w:t>
        </w:r>
      </w:ins>
    </w:p>
    <w:p w14:paraId="43B3D4B4" w14:textId="15248CD7" w:rsidR="00EE0EA2" w:rsidRPr="00B17A1D" w:rsidRDefault="00EE0EA2" w:rsidP="00B17A1D">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As discussed in the introduction, previous research has indicated that the effect of ketamine may be modified by age and sex. For our studies, while we found a positive relation between the standardized mean difference and the percentage of females in the studies</w:t>
      </w:r>
      <w:r w:rsidR="00EA1BC1" w:rsidRPr="00B17A1D">
        <w:rPr>
          <w:rFonts w:eastAsia="Times New Roman" w:cstheme="minorHAnsi"/>
          <w:color w:val="000000"/>
          <w:lang w:eastAsia="en-GB"/>
        </w:rPr>
        <w:t xml:space="preserve"> this was not statistically significant</w:t>
      </w:r>
      <w:r w:rsidRPr="00B17A1D">
        <w:rPr>
          <w:rFonts w:eastAsia="Times New Roman" w:cstheme="minorHAnsi"/>
          <w:color w:val="000000"/>
          <w:lang w:eastAsia="en-GB"/>
        </w:rPr>
        <w:t xml:space="preserve">, </w:t>
      </w:r>
      <w:r w:rsidR="00EA1BC1" w:rsidRPr="00B17A1D">
        <w:rPr>
          <w:rFonts w:eastAsia="Times New Roman" w:cstheme="minorHAnsi"/>
          <w:color w:val="000000"/>
          <w:lang w:eastAsia="en-GB"/>
        </w:rPr>
        <w:t>and</w:t>
      </w:r>
      <w:r w:rsidRPr="00B17A1D">
        <w:rPr>
          <w:rFonts w:eastAsia="Times New Roman" w:cstheme="minorHAnsi"/>
          <w:color w:val="000000"/>
          <w:lang w:eastAsia="en-GB"/>
        </w:rPr>
        <w:t xml:space="preserve"> not find any significant covariates in a meta regression. This is likely due to the baseline sample characteristics of our studies being quite similar; for the most part, they worked with population samples of similar mean ages and sexes. If there were extreme differences between the study populations in the covariate in question, its effect would be much more pronounced. Likewise, we found no significant relation between the standardized mean difference and the publication year, nor the amount of ketamine doses in the intervention of each study. These meta-regressions are visualised in Figure 4.</w:t>
      </w:r>
    </w:p>
    <w:p w14:paraId="64F3CAA4" w14:textId="77777777" w:rsidR="00EE0EA2" w:rsidRPr="00B17A1D" w:rsidRDefault="00EE0EA2" w:rsidP="00EE0EA2">
      <w:pPr>
        <w:spacing w:after="0" w:line="240" w:lineRule="auto"/>
        <w:jc w:val="both"/>
        <w:rPr>
          <w:rFonts w:eastAsia="Times New Roman" w:cstheme="minorHAnsi"/>
          <w:sz w:val="24"/>
          <w:szCs w:val="24"/>
          <w:lang w:eastAsia="en-GB"/>
        </w:rPr>
      </w:pPr>
      <w:r w:rsidRPr="00B17A1D">
        <w:rPr>
          <w:rFonts w:eastAsia="Times New Roman" w:cstheme="minorHAnsi"/>
          <w:color w:val="000000"/>
          <w:lang w:eastAsia="en-GB"/>
        </w:rPr>
        <w:t>A more sensitive analysis of these covariates would involve splitting each individual study according the covariate in question, then pooling the subgroups across the studies (all the females from all the studies compared to all the males from all the studies). However, the reported data in our sample of studies was too often pooled across sex and age, so it was not possible generate a standardised effect for each study across these potential covariates. </w:t>
      </w:r>
    </w:p>
    <w:p w14:paraId="55346CF2" w14:textId="7388ECB1" w:rsidR="00EA1BC1" w:rsidRPr="009703BF" w:rsidRDefault="009703BF" w:rsidP="00EA1BC1">
      <w:pPr>
        <w:pStyle w:val="Caption"/>
        <w:jc w:val="center"/>
        <w:rPr>
          <w:rFonts w:cstheme="minorHAnsi"/>
        </w:rPr>
      </w:pPr>
      <w:r>
        <w:rPr>
          <w:rFonts w:cstheme="minorHAnsi"/>
          <w:noProof/>
        </w:rPr>
        <w:drawing>
          <wp:inline distT="0" distB="0" distL="0" distR="0" wp14:anchorId="298AD344" wp14:editId="3553A459">
            <wp:extent cx="3625850" cy="2075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850" cy="2075180"/>
                    </a:xfrm>
                    <a:prstGeom prst="rect">
                      <a:avLst/>
                    </a:prstGeom>
                    <a:noFill/>
                    <a:ln>
                      <a:noFill/>
                    </a:ln>
                  </pic:spPr>
                </pic:pic>
              </a:graphicData>
            </a:graphic>
          </wp:inline>
        </w:drawing>
      </w:r>
    </w:p>
    <w:p w14:paraId="4EA2E5C3" w14:textId="06439F18" w:rsidR="00EE0EA2" w:rsidRPr="009703BF" w:rsidRDefault="00EA1BC1" w:rsidP="00EA1BC1">
      <w:pPr>
        <w:pStyle w:val="Caption"/>
        <w:jc w:val="center"/>
        <w:rPr>
          <w:ins w:id="93" w:author="Pamela Inostroza Fernández" w:date="2020-06-03T14:31:00Z"/>
          <w:rFonts w:cstheme="minorHAnsi"/>
        </w:rPr>
      </w:pPr>
      <w:r w:rsidRPr="009703BF">
        <w:rPr>
          <w:rFonts w:cstheme="minorHAnsi"/>
        </w:rPr>
        <w:t xml:space="preserve">Figure </w:t>
      </w:r>
      <w:r w:rsidRPr="009703BF">
        <w:rPr>
          <w:rFonts w:cstheme="minorHAnsi"/>
        </w:rPr>
        <w:fldChar w:fldCharType="begin"/>
      </w:r>
      <w:r w:rsidRPr="009703BF">
        <w:rPr>
          <w:rFonts w:cstheme="minorHAnsi"/>
        </w:rPr>
        <w:instrText xml:space="preserve"> SEQ Figure \* ARABIC </w:instrText>
      </w:r>
      <w:r w:rsidRPr="009703BF">
        <w:rPr>
          <w:rFonts w:cstheme="minorHAnsi"/>
        </w:rPr>
        <w:fldChar w:fldCharType="separate"/>
      </w:r>
      <w:r w:rsidR="009703BF" w:rsidRPr="009703BF">
        <w:rPr>
          <w:rFonts w:cstheme="minorHAnsi"/>
          <w:noProof/>
        </w:rPr>
        <w:t>4</w:t>
      </w:r>
      <w:r w:rsidRPr="009703BF">
        <w:rPr>
          <w:rFonts w:cstheme="minorHAnsi"/>
        </w:rPr>
        <w:fldChar w:fldCharType="end"/>
      </w:r>
      <w:r w:rsidRPr="009703BF">
        <w:rPr>
          <w:rFonts w:cstheme="minorHAnsi"/>
        </w:rPr>
        <w:t>: Visualisations of Covariates Analysed in Meta Regression</w:t>
      </w:r>
    </w:p>
    <w:p w14:paraId="53896070" w14:textId="7D40D55A" w:rsidR="00BA419C" w:rsidRDefault="00EA1BC1" w:rsidP="00EA1BC1">
      <w:pPr>
        <w:rPr>
          <w:ins w:id="94" w:author="Pamela Inostroza Fernández" w:date="2020-06-03T14:47:00Z"/>
          <w:rFonts w:cstheme="minorHAnsi"/>
        </w:rPr>
      </w:pPr>
      <w:ins w:id="95" w:author="Pamela Inostroza Fernández" w:date="2020-06-03T14:31:00Z">
        <w:r w:rsidRPr="009703BF">
          <w:rPr>
            <w:rFonts w:cstheme="minorHAnsi"/>
          </w:rPr>
          <w:t xml:space="preserve">Multilevel modelling was </w:t>
        </w:r>
      </w:ins>
      <w:ins w:id="96" w:author="Pamela Inostroza Fernández" w:date="2020-06-03T14:32:00Z">
        <w:r w:rsidRPr="009703BF">
          <w:rPr>
            <w:rFonts w:cstheme="minorHAnsi"/>
          </w:rPr>
          <w:t>studied in order to include different research from same teams as</w:t>
        </w:r>
      </w:ins>
      <w:ins w:id="97" w:author="Pamela Inostroza Fernández" w:date="2020-06-03T14:33:00Z">
        <w:r w:rsidRPr="009703BF">
          <w:rPr>
            <w:rFonts w:cstheme="minorHAnsi"/>
          </w:rPr>
          <w:t xml:space="preserve"> nested studies, for this, Author level was included in a multilevel model, </w:t>
        </w:r>
      </w:ins>
      <w:ins w:id="98" w:author="Pamela Inostroza Fernández" w:date="2020-06-03T14:34:00Z">
        <w:r w:rsidRPr="009703BF">
          <w:rPr>
            <w:rFonts w:cstheme="minorHAnsi"/>
          </w:rPr>
          <w:t>nevertheless,</w:t>
        </w:r>
      </w:ins>
      <w:ins w:id="99" w:author="Pamela Inostroza Fernández" w:date="2020-06-03T14:33:00Z">
        <w:r w:rsidRPr="009703BF">
          <w:rPr>
            <w:rFonts w:cstheme="minorHAnsi"/>
          </w:rPr>
          <w:t xml:space="preserve"> this level would not consist in enough </w:t>
        </w:r>
      </w:ins>
      <w:ins w:id="100" w:author="Pamela Inostroza Fernández" w:date="2020-06-03T14:34:00Z">
        <w:r w:rsidRPr="009703BF">
          <w:rPr>
            <w:rFonts w:cstheme="minorHAnsi"/>
          </w:rPr>
          <w:t xml:space="preserve">variability to </w:t>
        </w:r>
      </w:ins>
      <w:ins w:id="101" w:author="Pamela Inostroza Fernández" w:date="2020-06-03T14:35:00Z">
        <w:r w:rsidR="009703BF" w:rsidRPr="009703BF">
          <w:rPr>
            <w:rFonts w:cstheme="minorHAnsi"/>
          </w:rPr>
          <w:t>perform to type of analysis.</w:t>
        </w:r>
      </w:ins>
    </w:p>
    <w:p w14:paraId="3B45E252" w14:textId="7B88D2C4" w:rsidR="00BA419C" w:rsidRDefault="00BA419C" w:rsidP="00EA1BC1">
      <w:pPr>
        <w:rPr>
          <w:ins w:id="102" w:author="Pamela Inostroza Fernández" w:date="2020-06-03T14:47:00Z"/>
          <w:rFonts w:cstheme="minorHAnsi"/>
        </w:rPr>
      </w:pPr>
    </w:p>
    <w:p w14:paraId="4B0A933A" w14:textId="77777777" w:rsidR="00BA419C" w:rsidRPr="009703BF" w:rsidRDefault="00BA419C" w:rsidP="00EA1BC1">
      <w:pPr>
        <w:rPr>
          <w:ins w:id="103" w:author="Pamela Inostroza Fernández" w:date="2020-06-03T14:35:00Z"/>
          <w:rFonts w:cstheme="minorHAnsi"/>
        </w:rPr>
      </w:pPr>
    </w:p>
    <w:p w14:paraId="26203B9F" w14:textId="6DCC53DE" w:rsidR="009703BF" w:rsidRDefault="00E60B36" w:rsidP="009703BF">
      <w:pPr>
        <w:spacing w:after="0" w:line="240" w:lineRule="auto"/>
        <w:jc w:val="both"/>
        <w:rPr>
          <w:ins w:id="104" w:author="Pamela Inostroza Fernández" w:date="2020-06-03T14:47:00Z"/>
          <w:rFonts w:eastAsia="Times New Roman" w:cstheme="minorHAnsi"/>
          <w:b/>
          <w:bCs/>
          <w:color w:val="000000"/>
          <w:lang w:eastAsia="en-GB"/>
        </w:rPr>
      </w:pPr>
      <w:ins w:id="105" w:author="Pamela Inostroza Fernández" w:date="2020-06-03T14:56:00Z">
        <w:r>
          <w:rPr>
            <w:rFonts w:eastAsia="Times New Roman" w:cstheme="minorHAnsi"/>
            <w:b/>
            <w:bCs/>
            <w:color w:val="000000"/>
            <w:lang w:eastAsia="en-GB"/>
          </w:rPr>
          <w:lastRenderedPageBreak/>
          <w:t>Discussion and conclusion</w:t>
        </w:r>
      </w:ins>
    </w:p>
    <w:p w14:paraId="49E83CFB" w14:textId="51B88EEE" w:rsidR="00E60B36" w:rsidRPr="00B17A1D" w:rsidRDefault="00E60B36" w:rsidP="00B17A1D">
      <w:pPr>
        <w:jc w:val="both"/>
        <w:rPr>
          <w:ins w:id="106" w:author="Pamela Inostroza Fernández" w:date="2020-06-03T14:54:00Z"/>
          <w:highlight w:val="yellow"/>
          <w:lang w:eastAsia="en-GB"/>
        </w:rPr>
      </w:pPr>
      <w:ins w:id="107" w:author="Pamela Inostroza Fernández" w:date="2020-06-03T14:49:00Z">
        <w:r w:rsidRPr="00B17A1D">
          <w:rPr>
            <w:highlight w:val="yellow"/>
            <w:lang w:eastAsia="en-GB"/>
          </w:rPr>
          <w:t>This meta-analysis, based on the primary data obtained from</w:t>
        </w:r>
      </w:ins>
      <w:ins w:id="108" w:author="Pamela Inostroza Fernández" w:date="2020-06-03T14:56:00Z">
        <w:r w:rsidRPr="00B17A1D">
          <w:rPr>
            <w:highlight w:val="yellow"/>
            <w:lang w:eastAsia="en-GB"/>
          </w:rPr>
          <w:t xml:space="preserve"> </w:t>
        </w:r>
      </w:ins>
      <w:ins w:id="109" w:author="Pamela Inostroza Fernández" w:date="2020-06-03T14:49:00Z">
        <w:r w:rsidRPr="00B17A1D">
          <w:rPr>
            <w:highlight w:val="yellow"/>
            <w:lang w:eastAsia="en-GB"/>
          </w:rPr>
          <w:t xml:space="preserve">authors of seminal studies, </w:t>
        </w:r>
      </w:ins>
      <w:ins w:id="110" w:author="Pamela Inostroza Fernández" w:date="2020-06-03T14:56:00Z">
        <w:r w:rsidRPr="00B17A1D">
          <w:rPr>
            <w:highlight w:val="yellow"/>
            <w:lang w:eastAsia="en-GB"/>
          </w:rPr>
          <w:t>s</w:t>
        </w:r>
      </w:ins>
      <w:ins w:id="111" w:author="Pamela Inostroza Fernández" w:date="2020-06-03T14:49:00Z">
        <w:r w:rsidRPr="00B17A1D">
          <w:rPr>
            <w:highlight w:val="yellow"/>
            <w:lang w:eastAsia="en-GB"/>
          </w:rPr>
          <w:t>howed that ketamine was effective, as</w:t>
        </w:r>
      </w:ins>
      <w:ins w:id="112" w:author="Pamela Inostroza Fernández" w:date="2020-06-03T14:56:00Z">
        <w:r w:rsidRPr="00B17A1D">
          <w:rPr>
            <w:highlight w:val="yellow"/>
            <w:lang w:eastAsia="en-GB"/>
          </w:rPr>
          <w:t xml:space="preserve"> </w:t>
        </w:r>
      </w:ins>
      <w:ins w:id="113" w:author="Pamela Inostroza Fernández" w:date="2020-06-03T14:49:00Z">
        <w:r w:rsidRPr="00B17A1D">
          <w:rPr>
            <w:highlight w:val="yellow"/>
            <w:lang w:eastAsia="en-GB"/>
          </w:rPr>
          <w:t>compared with placebo, in treatment-resistant major depressive</w:t>
        </w:r>
      </w:ins>
      <w:ins w:id="114" w:author="Pamela Inostroza Fernández" w:date="2020-06-03T14:56:00Z">
        <w:r w:rsidRPr="00B17A1D">
          <w:rPr>
            <w:highlight w:val="yellow"/>
            <w:lang w:eastAsia="en-GB"/>
          </w:rPr>
          <w:t xml:space="preserve"> </w:t>
        </w:r>
      </w:ins>
      <w:ins w:id="115" w:author="Pamela Inostroza Fernández" w:date="2020-06-03T14:49:00Z">
        <w:r w:rsidRPr="00B17A1D">
          <w:rPr>
            <w:highlight w:val="yellow"/>
            <w:lang w:eastAsia="en-GB"/>
          </w:rPr>
          <w:t xml:space="preserve">episode and that this efficacy was significant </w:t>
        </w:r>
      </w:ins>
      <w:ins w:id="116" w:author="Pamela Inostroza Fernández" w:date="2020-06-03T14:57:00Z">
        <w:r w:rsidRPr="00B17A1D">
          <w:rPr>
            <w:highlight w:val="yellow"/>
            <w:lang w:eastAsia="en-GB"/>
          </w:rPr>
          <w:t>at</w:t>
        </w:r>
      </w:ins>
      <w:ins w:id="117" w:author="Pamela Inostroza Fernández" w:date="2020-06-03T14:49:00Z">
        <w:r w:rsidRPr="00B17A1D">
          <w:rPr>
            <w:highlight w:val="yellow"/>
            <w:lang w:eastAsia="en-GB"/>
          </w:rPr>
          <w:t xml:space="preserve"> the first day</w:t>
        </w:r>
      </w:ins>
      <w:ins w:id="118" w:author="Pamela Inostroza Fernández" w:date="2020-06-03T14:57:00Z">
        <w:r w:rsidRPr="00B17A1D">
          <w:rPr>
            <w:highlight w:val="yellow"/>
            <w:lang w:eastAsia="en-GB"/>
          </w:rPr>
          <w:t xml:space="preserve"> of treatment.</w:t>
        </w:r>
      </w:ins>
      <w:ins w:id="119" w:author="Pamela Inostroza Fernández" w:date="2020-06-03T14:52:00Z">
        <w:r w:rsidRPr="00B17A1D">
          <w:rPr>
            <w:highlight w:val="yellow"/>
            <w:lang w:eastAsia="en-GB"/>
          </w:rPr>
          <w:t xml:space="preserve"> </w:t>
        </w:r>
      </w:ins>
    </w:p>
    <w:p w14:paraId="305CC72A" w14:textId="382DB811" w:rsidR="00E60B36" w:rsidRPr="00B17A1D" w:rsidRDefault="00E60B36" w:rsidP="00B17A1D">
      <w:pPr>
        <w:jc w:val="both"/>
        <w:rPr>
          <w:ins w:id="120" w:author="Pamela Inostroza Fernández" w:date="2020-06-03T14:57:00Z"/>
          <w:highlight w:val="yellow"/>
          <w:lang w:eastAsia="en-GB"/>
        </w:rPr>
      </w:pPr>
      <w:ins w:id="121" w:author="Pamela Inostroza Fernández" w:date="2020-06-03T14:52:00Z">
        <w:r w:rsidRPr="00B17A1D">
          <w:rPr>
            <w:highlight w:val="yellow"/>
            <w:lang w:eastAsia="en-GB"/>
          </w:rPr>
          <w:t>The main limitation of our meta-analysis was the limited</w:t>
        </w:r>
      </w:ins>
      <w:ins w:id="122" w:author="Pamela Inostroza Fernández" w:date="2020-06-03T14:57:00Z">
        <w:r w:rsidRPr="00B17A1D">
          <w:rPr>
            <w:highlight w:val="yellow"/>
            <w:lang w:eastAsia="en-GB"/>
          </w:rPr>
          <w:t xml:space="preserve"> </w:t>
        </w:r>
      </w:ins>
      <w:ins w:id="123" w:author="Pamela Inostroza Fernández" w:date="2020-06-03T14:52:00Z">
        <w:r w:rsidRPr="00B17A1D">
          <w:rPr>
            <w:highlight w:val="yellow"/>
            <w:lang w:eastAsia="en-GB"/>
          </w:rPr>
          <w:t>number of trials and data included in the analyses</w:t>
        </w:r>
      </w:ins>
      <w:ins w:id="124" w:author="Pamela Inostroza Fernández" w:date="2020-06-03T14:57:00Z">
        <w:r w:rsidRPr="00B17A1D">
          <w:rPr>
            <w:highlight w:val="yellow"/>
            <w:lang w:eastAsia="en-GB"/>
          </w:rPr>
          <w:t xml:space="preserve"> and d</w:t>
        </w:r>
        <w:r w:rsidRPr="00B17A1D">
          <w:rPr>
            <w:highlight w:val="yellow"/>
            <w:lang w:eastAsia="en-GB"/>
          </w:rPr>
          <w:t>espite a comprehensive review of the literature, the</w:t>
        </w:r>
      </w:ins>
      <w:ins w:id="125" w:author="Pamela Inostroza Fernández" w:date="2020-06-03T14:58:00Z">
        <w:r w:rsidRPr="00B17A1D">
          <w:rPr>
            <w:highlight w:val="yellow"/>
            <w:lang w:eastAsia="en-GB"/>
          </w:rPr>
          <w:t xml:space="preserve"> </w:t>
        </w:r>
      </w:ins>
      <w:ins w:id="126" w:author="Pamela Inostroza Fernández" w:date="2020-06-03T14:57:00Z">
        <w:r w:rsidRPr="00B17A1D">
          <w:rPr>
            <w:highlight w:val="yellow"/>
            <w:lang w:eastAsia="en-GB"/>
          </w:rPr>
          <w:t>use of stringent</w:t>
        </w:r>
      </w:ins>
      <w:ins w:id="127" w:author="Pamela Inostroza Fernández" w:date="2020-06-03T14:58:00Z">
        <w:r w:rsidRPr="00B17A1D">
          <w:rPr>
            <w:highlight w:val="yellow"/>
            <w:lang w:eastAsia="en-GB"/>
          </w:rPr>
          <w:t xml:space="preserve"> </w:t>
        </w:r>
      </w:ins>
      <w:ins w:id="128" w:author="Pamela Inostroza Fernández" w:date="2020-06-03T14:57:00Z">
        <w:r w:rsidRPr="00B17A1D">
          <w:rPr>
            <w:highlight w:val="yellow"/>
            <w:lang w:eastAsia="en-GB"/>
          </w:rPr>
          <w:t>inclusion criteria, and the examination</w:t>
        </w:r>
      </w:ins>
      <w:ins w:id="129" w:author="Pamela Inostroza Fernández" w:date="2020-06-03T14:58:00Z">
        <w:r w:rsidRPr="00B17A1D">
          <w:rPr>
            <w:highlight w:val="yellow"/>
            <w:lang w:eastAsia="en-GB"/>
          </w:rPr>
          <w:t xml:space="preserve"> </w:t>
        </w:r>
      </w:ins>
      <w:ins w:id="130" w:author="Pamela Inostroza Fernández" w:date="2020-06-03T14:57:00Z">
        <w:r w:rsidRPr="00B17A1D">
          <w:rPr>
            <w:highlight w:val="yellow"/>
            <w:lang w:eastAsia="en-GB"/>
          </w:rPr>
          <w:t xml:space="preserve">of potential publication bias, only </w:t>
        </w:r>
      </w:ins>
      <w:ins w:id="131" w:author="Pamela Inostroza Fernández" w:date="2020-06-03T14:58:00Z">
        <w:r w:rsidRPr="00B17A1D">
          <w:rPr>
            <w:highlight w:val="yellow"/>
            <w:lang w:eastAsia="en-GB"/>
          </w:rPr>
          <w:t>7 research studies</w:t>
        </w:r>
      </w:ins>
      <w:ins w:id="132" w:author="Pamela Inostroza Fernández" w:date="2020-06-03T14:57:00Z">
        <w:r w:rsidRPr="00B17A1D">
          <w:rPr>
            <w:highlight w:val="yellow"/>
            <w:lang w:eastAsia="en-GB"/>
          </w:rPr>
          <w:t xml:space="preserve"> were included</w:t>
        </w:r>
      </w:ins>
      <w:ins w:id="133" w:author="Pamela Inostroza Fernández" w:date="2020-06-03T14:58:00Z">
        <w:r w:rsidRPr="00B17A1D">
          <w:rPr>
            <w:highlight w:val="yellow"/>
            <w:lang w:eastAsia="en-GB"/>
          </w:rPr>
          <w:t xml:space="preserve"> </w:t>
        </w:r>
      </w:ins>
      <w:ins w:id="134" w:author="Pamela Inostroza Fernández" w:date="2020-06-03T14:57:00Z">
        <w:r w:rsidRPr="00B17A1D">
          <w:rPr>
            <w:highlight w:val="yellow"/>
            <w:lang w:eastAsia="en-GB"/>
          </w:rPr>
          <w:t>in this meta-analysis. As only four doses</w:t>
        </w:r>
      </w:ins>
      <w:ins w:id="135" w:author="Pamela Inostroza Fernández" w:date="2020-06-03T14:58:00Z">
        <w:r w:rsidRPr="00B17A1D">
          <w:rPr>
            <w:highlight w:val="yellow"/>
            <w:lang w:eastAsia="en-GB"/>
          </w:rPr>
          <w:t xml:space="preserve"> </w:t>
        </w:r>
      </w:ins>
      <w:ins w:id="136" w:author="Pamela Inostroza Fernández" w:date="2020-06-03T14:57:00Z">
        <w:r w:rsidRPr="00B17A1D">
          <w:rPr>
            <w:highlight w:val="yellow"/>
            <w:lang w:eastAsia="en-GB"/>
          </w:rPr>
          <w:t>were used (0.</w:t>
        </w:r>
      </w:ins>
      <w:ins w:id="137" w:author="Pamela Inostroza Fernández" w:date="2020-06-03T14:59:00Z">
        <w:r w:rsidRPr="00B17A1D">
          <w:rPr>
            <w:highlight w:val="yellow"/>
            <w:lang w:eastAsia="en-GB"/>
          </w:rPr>
          <w:t>2, 0.4</w:t>
        </w:r>
      </w:ins>
      <w:ins w:id="138" w:author="Pamela Inostroza Fernández" w:date="2020-06-03T14:57:00Z">
        <w:r w:rsidRPr="00B17A1D">
          <w:rPr>
            <w:highlight w:val="yellow"/>
            <w:lang w:eastAsia="en-GB"/>
          </w:rPr>
          <w:t>, 0.5, 0.8</w:t>
        </w:r>
      </w:ins>
      <w:ins w:id="139" w:author="Pamela Inostroza Fernández" w:date="2020-06-03T14:58:00Z">
        <w:r w:rsidRPr="00B17A1D">
          <w:rPr>
            <w:highlight w:val="yellow"/>
            <w:lang w:eastAsia="en-GB"/>
          </w:rPr>
          <w:t xml:space="preserve"> </w:t>
        </w:r>
      </w:ins>
      <w:ins w:id="140" w:author="Pamela Inostroza Fernández" w:date="2020-06-03T14:57:00Z">
        <w:r w:rsidRPr="00B17A1D">
          <w:rPr>
            <w:highlight w:val="yellow"/>
            <w:lang w:eastAsia="en-GB"/>
          </w:rPr>
          <w:t>mg/kg), it was not</w:t>
        </w:r>
      </w:ins>
      <w:ins w:id="141" w:author="Pamela Inostroza Fernández" w:date="2020-06-03T14:58:00Z">
        <w:r w:rsidRPr="00B17A1D">
          <w:rPr>
            <w:highlight w:val="yellow"/>
            <w:lang w:eastAsia="en-GB"/>
          </w:rPr>
          <w:t xml:space="preserve"> </w:t>
        </w:r>
      </w:ins>
      <w:ins w:id="142" w:author="Pamela Inostroza Fernández" w:date="2020-06-03T14:57:00Z">
        <w:r w:rsidRPr="00B17A1D">
          <w:rPr>
            <w:highlight w:val="yellow"/>
            <w:lang w:eastAsia="en-GB"/>
          </w:rPr>
          <w:t>possible to carry out a correlation to highlight a dose</w:t>
        </w:r>
      </w:ins>
      <w:ins w:id="143" w:author="Pamela Inostroza Fernández" w:date="2020-06-03T14:58:00Z">
        <w:r w:rsidRPr="00B17A1D">
          <w:rPr>
            <w:highlight w:val="yellow"/>
            <w:lang w:eastAsia="en-GB"/>
          </w:rPr>
          <w:t xml:space="preserve"> </w:t>
        </w:r>
      </w:ins>
      <w:ins w:id="144" w:author="Pamela Inostroza Fernández" w:date="2020-06-03T14:57:00Z">
        <w:r w:rsidRPr="00B17A1D">
          <w:rPr>
            <w:highlight w:val="yellow"/>
            <w:lang w:eastAsia="en-GB"/>
          </w:rPr>
          <w:t>effect.</w:t>
        </w:r>
      </w:ins>
    </w:p>
    <w:p w14:paraId="46CFFB45" w14:textId="1266B610" w:rsidR="00E60B36" w:rsidRPr="00B17A1D" w:rsidRDefault="00E60B36" w:rsidP="00E60B36">
      <w:pPr>
        <w:jc w:val="both"/>
        <w:rPr>
          <w:ins w:id="145" w:author="Pamela Inostroza Fernández" w:date="2020-06-03T15:02:00Z"/>
          <w:highlight w:val="yellow"/>
          <w:lang w:eastAsia="en-GB"/>
        </w:rPr>
      </w:pPr>
      <w:ins w:id="146" w:author="Pamela Inostroza Fernández" w:date="2020-06-03T14:52:00Z">
        <w:r w:rsidRPr="00B17A1D">
          <w:rPr>
            <w:highlight w:val="yellow"/>
            <w:lang w:eastAsia="en-GB"/>
          </w:rPr>
          <w:t>Poor available</w:t>
        </w:r>
      </w:ins>
      <w:ins w:id="147" w:author="Pamela Inostroza Fernández" w:date="2020-06-03T14:59:00Z">
        <w:r w:rsidRPr="00B17A1D">
          <w:rPr>
            <w:highlight w:val="yellow"/>
            <w:lang w:eastAsia="en-GB"/>
          </w:rPr>
          <w:t xml:space="preserve"> </w:t>
        </w:r>
      </w:ins>
      <w:ins w:id="148" w:author="Pamela Inostroza Fernández" w:date="2020-06-03T14:52:00Z">
        <w:r w:rsidRPr="00B17A1D">
          <w:rPr>
            <w:highlight w:val="yellow"/>
            <w:lang w:eastAsia="en-GB"/>
          </w:rPr>
          <w:t>data may be responsible the absence of significant relationship between</w:t>
        </w:r>
      </w:ins>
      <w:ins w:id="149" w:author="Pamela Inostroza Fernández" w:date="2020-06-03T14:59:00Z">
        <w:r w:rsidRPr="00B17A1D">
          <w:rPr>
            <w:highlight w:val="yellow"/>
            <w:lang w:eastAsia="en-GB"/>
          </w:rPr>
          <w:t xml:space="preserve"> </w:t>
        </w:r>
      </w:ins>
      <w:ins w:id="150" w:author="Pamela Inostroza Fernández" w:date="2020-06-03T14:52:00Z">
        <w:r w:rsidRPr="00B17A1D">
          <w:rPr>
            <w:highlight w:val="yellow"/>
            <w:lang w:eastAsia="en-GB"/>
          </w:rPr>
          <w:t>demographic and clinical characteristics and ketamine's</w:t>
        </w:r>
      </w:ins>
      <w:ins w:id="151" w:author="Pamela Inostroza Fernández" w:date="2020-06-03T14:59:00Z">
        <w:r w:rsidRPr="00B17A1D">
          <w:rPr>
            <w:highlight w:val="yellow"/>
            <w:lang w:eastAsia="en-GB"/>
          </w:rPr>
          <w:t xml:space="preserve"> </w:t>
        </w:r>
      </w:ins>
      <w:ins w:id="152" w:author="Pamela Inostroza Fernández" w:date="2020-06-03T14:52:00Z">
        <w:r w:rsidRPr="00B17A1D">
          <w:rPr>
            <w:highlight w:val="yellow"/>
            <w:lang w:eastAsia="en-GB"/>
          </w:rPr>
          <w:t>efficacy.</w:t>
        </w:r>
      </w:ins>
      <w:ins w:id="153" w:author="Pamela Inostroza Fernández" w:date="2020-06-03T14:55:00Z">
        <w:r w:rsidRPr="00B17A1D">
          <w:rPr>
            <w:highlight w:val="yellow"/>
          </w:rPr>
          <w:t xml:space="preserve"> </w:t>
        </w:r>
      </w:ins>
      <w:ins w:id="154" w:author="Pamela Inostroza Fernández" w:date="2020-06-03T15:00:00Z">
        <w:r w:rsidRPr="00B17A1D">
          <w:rPr>
            <w:highlight w:val="yellow"/>
          </w:rPr>
          <w:t>P</w:t>
        </w:r>
      </w:ins>
      <w:ins w:id="155" w:author="Pamela Inostroza Fernández" w:date="2020-06-03T14:56:00Z">
        <w:r w:rsidRPr="00B17A1D">
          <w:rPr>
            <w:highlight w:val="yellow"/>
            <w:lang w:eastAsia="en-GB"/>
          </w:rPr>
          <w:t>atients</w:t>
        </w:r>
      </w:ins>
      <w:ins w:id="156" w:author="Pamela Inostroza Fernández" w:date="2020-06-03T15:00:00Z">
        <w:r w:rsidRPr="00B17A1D">
          <w:rPr>
            <w:highlight w:val="yellow"/>
            <w:lang w:eastAsia="en-GB"/>
          </w:rPr>
          <w:t xml:space="preserve"> </w:t>
        </w:r>
      </w:ins>
      <w:ins w:id="157" w:author="Pamela Inostroza Fernández" w:date="2020-06-03T14:56:00Z">
        <w:r w:rsidRPr="00B17A1D">
          <w:rPr>
            <w:highlight w:val="yellow"/>
            <w:lang w:eastAsia="en-GB"/>
          </w:rPr>
          <w:t>with alcohol dependence and substance abuse</w:t>
        </w:r>
      </w:ins>
      <w:ins w:id="158" w:author="Pamela Inostroza Fernández" w:date="2020-06-03T15:00:00Z">
        <w:r w:rsidRPr="00B17A1D">
          <w:rPr>
            <w:highlight w:val="yellow"/>
            <w:lang w:eastAsia="en-GB"/>
          </w:rPr>
          <w:t xml:space="preserve"> </w:t>
        </w:r>
      </w:ins>
      <w:ins w:id="159" w:author="Pamela Inostroza Fernández" w:date="2020-06-03T14:56:00Z">
        <w:r w:rsidRPr="00B17A1D">
          <w:rPr>
            <w:highlight w:val="yellow"/>
            <w:lang w:eastAsia="en-GB"/>
          </w:rPr>
          <w:t>were excluded in most of the studies, as well as those</w:t>
        </w:r>
      </w:ins>
      <w:ins w:id="160" w:author="Pamela Inostroza Fernández" w:date="2020-06-03T15:00:00Z">
        <w:r w:rsidRPr="00B17A1D">
          <w:rPr>
            <w:highlight w:val="yellow"/>
            <w:lang w:eastAsia="en-GB"/>
          </w:rPr>
          <w:t xml:space="preserve"> </w:t>
        </w:r>
      </w:ins>
      <w:ins w:id="161" w:author="Pamela Inostroza Fernández" w:date="2020-06-03T14:56:00Z">
        <w:r w:rsidRPr="00B17A1D">
          <w:rPr>
            <w:highlight w:val="yellow"/>
            <w:lang w:eastAsia="en-GB"/>
          </w:rPr>
          <w:t>with a history of psychotic episode. These results can therefore</w:t>
        </w:r>
      </w:ins>
      <w:ins w:id="162" w:author="Pamela Inostroza Fernández" w:date="2020-06-03T15:00:00Z">
        <w:r w:rsidRPr="00B17A1D">
          <w:rPr>
            <w:highlight w:val="yellow"/>
            <w:lang w:eastAsia="en-GB"/>
          </w:rPr>
          <w:t xml:space="preserve"> </w:t>
        </w:r>
      </w:ins>
      <w:ins w:id="163" w:author="Pamela Inostroza Fernández" w:date="2020-06-03T14:56:00Z">
        <w:r w:rsidRPr="00B17A1D">
          <w:rPr>
            <w:highlight w:val="yellow"/>
            <w:lang w:eastAsia="en-GB"/>
          </w:rPr>
          <w:t>not be extrapolated to patients with psychotic features,</w:t>
        </w:r>
      </w:ins>
      <w:ins w:id="164" w:author="Pamela Inostroza Fernández" w:date="2020-06-03T15:00:00Z">
        <w:r w:rsidRPr="00B17A1D">
          <w:rPr>
            <w:highlight w:val="yellow"/>
            <w:lang w:eastAsia="en-GB"/>
          </w:rPr>
          <w:t xml:space="preserve"> </w:t>
        </w:r>
      </w:ins>
      <w:ins w:id="165" w:author="Pamela Inostroza Fernández" w:date="2020-06-03T14:56:00Z">
        <w:r w:rsidRPr="00B17A1D">
          <w:rPr>
            <w:highlight w:val="yellow"/>
            <w:lang w:eastAsia="en-GB"/>
          </w:rPr>
          <w:t>especially in regard to the risk of dissociation and</w:t>
        </w:r>
      </w:ins>
      <w:ins w:id="166" w:author="Pamela Inostroza Fernández" w:date="2020-06-03T15:00:00Z">
        <w:r w:rsidRPr="00B17A1D">
          <w:rPr>
            <w:highlight w:val="yellow"/>
            <w:lang w:eastAsia="en-GB"/>
          </w:rPr>
          <w:t xml:space="preserve"> </w:t>
        </w:r>
      </w:ins>
      <w:ins w:id="167" w:author="Pamela Inostroza Fernández" w:date="2020-06-03T14:56:00Z">
        <w:r w:rsidRPr="00B17A1D">
          <w:rPr>
            <w:highlight w:val="yellow"/>
            <w:lang w:eastAsia="en-GB"/>
          </w:rPr>
          <w:t>derealization that is described in the transient side effects</w:t>
        </w:r>
      </w:ins>
      <w:ins w:id="168" w:author="Pamela Inostroza Fernández" w:date="2020-06-03T15:00:00Z">
        <w:r w:rsidRPr="00B17A1D">
          <w:rPr>
            <w:highlight w:val="yellow"/>
            <w:lang w:eastAsia="en-GB"/>
          </w:rPr>
          <w:t xml:space="preserve"> </w:t>
        </w:r>
      </w:ins>
      <w:ins w:id="169" w:author="Pamela Inostroza Fernández" w:date="2020-06-03T14:56:00Z">
        <w:r w:rsidRPr="00B17A1D">
          <w:rPr>
            <w:highlight w:val="yellow"/>
            <w:lang w:eastAsia="en-GB"/>
          </w:rPr>
          <w:t>of ketamine.</w:t>
        </w:r>
      </w:ins>
    </w:p>
    <w:p w14:paraId="0233FC21" w14:textId="1EC3A1A8" w:rsidR="007966CF" w:rsidRPr="00B17A1D" w:rsidRDefault="00E60B36" w:rsidP="00B17A1D">
      <w:pPr>
        <w:jc w:val="both"/>
      </w:pPr>
      <w:ins w:id="170" w:author="Pamela Inostroza Fernández" w:date="2020-06-03T15:02:00Z">
        <w:r w:rsidRPr="00B17A1D">
          <w:rPr>
            <w:highlight w:val="yellow"/>
            <w:lang w:eastAsia="en-GB"/>
          </w:rPr>
          <w:t>Further studies should focus</w:t>
        </w:r>
        <w:r w:rsidRPr="00B17A1D">
          <w:rPr>
            <w:highlight w:val="yellow"/>
            <w:lang w:eastAsia="en-GB"/>
          </w:rPr>
          <w:t xml:space="preserve"> in which way </w:t>
        </w:r>
        <w:r w:rsidRPr="00B17A1D">
          <w:rPr>
            <w:highlight w:val="yellow"/>
            <w:lang w:eastAsia="en-GB"/>
          </w:rPr>
          <w:t xml:space="preserve">ketamine may be most effective when combined with cognitive </w:t>
        </w:r>
      </w:ins>
      <w:ins w:id="171" w:author="Pamela Inostroza Fernández" w:date="2020-06-03T15:22:00Z">
        <w:r w:rsidR="003363DB" w:rsidRPr="003363DB">
          <w:rPr>
            <w:highlight w:val="yellow"/>
            <w:lang w:eastAsia="en-GB"/>
          </w:rPr>
          <w:t>behavioural</w:t>
        </w:r>
      </w:ins>
      <w:ins w:id="172" w:author="Pamela Inostroza Fernández" w:date="2020-06-03T15:02:00Z">
        <w:r w:rsidRPr="00B17A1D">
          <w:rPr>
            <w:highlight w:val="yellow"/>
            <w:lang w:eastAsia="en-GB"/>
          </w:rPr>
          <w:t xml:space="preserve"> therapy (CBT)</w:t>
        </w:r>
      </w:ins>
      <w:ins w:id="173" w:author="Pamela Inostroza Fernández" w:date="2020-06-03T15:03:00Z">
        <w:r w:rsidRPr="00B17A1D">
          <w:rPr>
            <w:highlight w:val="yellow"/>
            <w:lang w:eastAsia="en-GB"/>
          </w:rPr>
          <w:t xml:space="preserve"> this way</w:t>
        </w:r>
        <w:r>
          <w:rPr>
            <w:lang w:eastAsia="en-GB"/>
          </w:rPr>
          <w:t xml:space="preserve"> </w:t>
        </w:r>
      </w:ins>
      <w:ins w:id="174" w:author="Pamela Inostroza Fernández" w:date="2020-06-03T15:01:00Z">
        <w:r w:rsidRPr="00B17A1D">
          <w:rPr>
            <w:highlight w:val="yellow"/>
          </w:rPr>
          <w:t>FDA approval of esketamine gives doctors another valuable tool in their arsenal against depression—and offers new hope for patients no one had been able to help before.</w:t>
        </w:r>
      </w:ins>
    </w:p>
    <w:p w14:paraId="1025C9D1" w14:textId="77777777" w:rsidR="00EA1BC1" w:rsidRPr="00B17A1D" w:rsidRDefault="00EA1BC1">
      <w:pPr>
        <w:rPr>
          <w:rFonts w:eastAsia="Times New Roman" w:cstheme="minorHAnsi"/>
          <w:b/>
          <w:bCs/>
          <w:color w:val="000000"/>
          <w:kern w:val="36"/>
          <w:sz w:val="24"/>
          <w:szCs w:val="24"/>
          <w:lang w:eastAsia="en-GB"/>
        </w:rPr>
      </w:pPr>
      <w:r w:rsidRPr="00B17A1D">
        <w:rPr>
          <w:rFonts w:cstheme="minorHAnsi"/>
          <w:color w:val="000000"/>
          <w:sz w:val="24"/>
          <w:szCs w:val="24"/>
        </w:rPr>
        <w:br w:type="page"/>
      </w:r>
    </w:p>
    <w:p w14:paraId="1D28AABA" w14:textId="39B5D7D5" w:rsidR="007966CF" w:rsidRPr="00551E03" w:rsidRDefault="007966CF" w:rsidP="007966CF">
      <w:pPr>
        <w:pStyle w:val="Heading1"/>
        <w:spacing w:before="400" w:beforeAutospacing="0" w:after="120" w:afterAutospacing="0"/>
        <w:jc w:val="both"/>
        <w:rPr>
          <w:rFonts w:asciiTheme="minorHAnsi" w:hAnsiTheme="minorHAnsi" w:cstheme="minorHAnsi"/>
        </w:rPr>
      </w:pPr>
      <w:r w:rsidRPr="00551E03">
        <w:rPr>
          <w:rFonts w:asciiTheme="minorHAnsi" w:hAnsiTheme="minorHAnsi" w:cstheme="minorHAnsi"/>
          <w:color w:val="000000"/>
          <w:sz w:val="24"/>
          <w:szCs w:val="24"/>
        </w:rPr>
        <w:lastRenderedPageBreak/>
        <w:t>References</w:t>
      </w:r>
    </w:p>
    <w:p w14:paraId="3C2A6A8D"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r w:rsidRPr="00551E03">
        <w:rPr>
          <w:rFonts w:asciiTheme="minorHAnsi" w:hAnsiTheme="minorHAnsi" w:cstheme="minorHAnsi"/>
          <w:color w:val="000000"/>
          <w:sz w:val="22"/>
          <w:szCs w:val="22"/>
          <w:shd w:val="clear" w:color="auto" w:fill="FFFFFF"/>
        </w:rPr>
        <w:t xml:space="preserve">Berman et al. (2000) Antidepressant effects of ketamine in depressed patients. </w:t>
      </w:r>
      <w:r w:rsidRPr="00551E03">
        <w:rPr>
          <w:rFonts w:asciiTheme="minorHAnsi" w:hAnsiTheme="minorHAnsi" w:cstheme="minorHAnsi"/>
          <w:i/>
          <w:iCs/>
          <w:color w:val="000000"/>
          <w:sz w:val="22"/>
          <w:szCs w:val="22"/>
          <w:shd w:val="clear" w:color="auto" w:fill="FFFFFF"/>
        </w:rPr>
        <w:t>Biological Psychiatry</w:t>
      </w:r>
      <w:r w:rsidRPr="00551E03">
        <w:rPr>
          <w:rFonts w:asciiTheme="minorHAnsi" w:hAnsiTheme="minorHAnsi" w:cstheme="minorHAnsi"/>
          <w:color w:val="000000"/>
          <w:sz w:val="22"/>
          <w:szCs w:val="22"/>
          <w:shd w:val="clear" w:color="auto" w:fill="FFFFFF"/>
        </w:rPr>
        <w:t>; 47:351–354.</w:t>
      </w:r>
    </w:p>
    <w:p w14:paraId="424679EA"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r w:rsidRPr="00551E03">
        <w:rPr>
          <w:rFonts w:asciiTheme="minorHAnsi" w:hAnsiTheme="minorHAnsi" w:cstheme="minorHAnsi"/>
          <w:color w:val="000000"/>
          <w:sz w:val="22"/>
          <w:szCs w:val="22"/>
          <w:shd w:val="clear" w:color="auto" w:fill="FFFFFF"/>
        </w:rPr>
        <w:t xml:space="preserve">Chen, Jennifer. (2019) How New Ketamine Drug Helps with Depression. </w:t>
      </w:r>
      <w:r w:rsidRPr="00551E03">
        <w:rPr>
          <w:rFonts w:asciiTheme="minorHAnsi" w:hAnsiTheme="minorHAnsi" w:cstheme="minorHAnsi"/>
          <w:i/>
          <w:iCs/>
          <w:color w:val="000000"/>
          <w:sz w:val="22"/>
          <w:szCs w:val="22"/>
          <w:shd w:val="clear" w:color="auto" w:fill="FFFFFF"/>
        </w:rPr>
        <w:t>Yale Medicine</w:t>
      </w:r>
      <w:r w:rsidRPr="00551E03">
        <w:rPr>
          <w:rFonts w:asciiTheme="minorHAnsi" w:hAnsiTheme="minorHAnsi" w:cstheme="minorHAnsi"/>
          <w:color w:val="000000"/>
          <w:sz w:val="22"/>
          <w:szCs w:val="22"/>
          <w:shd w:val="clear" w:color="auto" w:fill="FFFFFF"/>
        </w:rPr>
        <w:t xml:space="preserve">. Accessed via; </w:t>
      </w:r>
      <w:hyperlink r:id="rId13" w:history="1">
        <w:r w:rsidRPr="00551E03">
          <w:rPr>
            <w:rStyle w:val="Hyperlink"/>
            <w:rFonts w:asciiTheme="minorHAnsi" w:hAnsiTheme="minorHAnsi" w:cstheme="minorHAnsi"/>
            <w:color w:val="1155CC"/>
            <w:sz w:val="22"/>
            <w:szCs w:val="22"/>
            <w:u w:val="none"/>
            <w:shd w:val="clear" w:color="auto" w:fill="FFFFFF"/>
          </w:rPr>
          <w:t>https://www.yalemedicine.org/stories/ketamine-depression</w:t>
        </w:r>
      </w:hyperlink>
    </w:p>
    <w:p w14:paraId="24BFE5EB"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hyperlink r:id="rId14" w:history="1">
        <w:r w:rsidRPr="00551E03">
          <w:rPr>
            <w:rStyle w:val="Hyperlink"/>
            <w:rFonts w:asciiTheme="minorHAnsi" w:hAnsiTheme="minorHAnsi" w:cstheme="minorHAnsi"/>
            <w:color w:val="000000"/>
            <w:sz w:val="22"/>
            <w:szCs w:val="22"/>
            <w:u w:val="none"/>
          </w:rPr>
          <w:t xml:space="preserve">Daly, Ella J., Jaskaran B. Singh, Maggie </w:t>
        </w:r>
        <w:proofErr w:type="spellStart"/>
        <w:r w:rsidRPr="00551E03">
          <w:rPr>
            <w:rStyle w:val="Hyperlink"/>
            <w:rFonts w:asciiTheme="minorHAnsi" w:hAnsiTheme="minorHAnsi" w:cstheme="minorHAnsi"/>
            <w:color w:val="000000"/>
            <w:sz w:val="22"/>
            <w:szCs w:val="22"/>
            <w:u w:val="none"/>
          </w:rPr>
          <w:t>Fedgchin</w:t>
        </w:r>
        <w:proofErr w:type="spellEnd"/>
        <w:r w:rsidRPr="00551E03">
          <w:rPr>
            <w:rStyle w:val="Hyperlink"/>
            <w:rFonts w:asciiTheme="minorHAnsi" w:hAnsiTheme="minorHAnsi" w:cstheme="minorHAnsi"/>
            <w:color w:val="000000"/>
            <w:sz w:val="22"/>
            <w:szCs w:val="22"/>
            <w:u w:val="none"/>
          </w:rPr>
          <w:t xml:space="preserve">, Kimberly Cooper, Pilar Lim, Richard C. Shelton, Michael E. </w:t>
        </w:r>
        <w:proofErr w:type="spellStart"/>
        <w:r w:rsidRPr="00551E03">
          <w:rPr>
            <w:rStyle w:val="Hyperlink"/>
            <w:rFonts w:asciiTheme="minorHAnsi" w:hAnsiTheme="minorHAnsi" w:cstheme="minorHAnsi"/>
            <w:color w:val="000000"/>
            <w:sz w:val="22"/>
            <w:szCs w:val="22"/>
            <w:u w:val="none"/>
          </w:rPr>
          <w:t>Thase</w:t>
        </w:r>
        <w:proofErr w:type="spellEnd"/>
        <w:r w:rsidRPr="00551E03">
          <w:rPr>
            <w:rStyle w:val="Hyperlink"/>
            <w:rFonts w:asciiTheme="minorHAnsi" w:hAnsiTheme="minorHAnsi" w:cstheme="minorHAnsi"/>
            <w:color w:val="000000"/>
            <w:sz w:val="22"/>
            <w:szCs w:val="22"/>
            <w:u w:val="none"/>
          </w:rPr>
          <w:t xml:space="preserve">, Andrew </w:t>
        </w:r>
        <w:proofErr w:type="spellStart"/>
        <w:r w:rsidRPr="00551E03">
          <w:rPr>
            <w:rStyle w:val="Hyperlink"/>
            <w:rFonts w:asciiTheme="minorHAnsi" w:hAnsiTheme="minorHAnsi" w:cstheme="minorHAnsi"/>
            <w:color w:val="000000"/>
            <w:sz w:val="22"/>
            <w:szCs w:val="22"/>
            <w:u w:val="none"/>
          </w:rPr>
          <w:t>Winokur</w:t>
        </w:r>
        <w:proofErr w:type="spellEnd"/>
        <w:r w:rsidRPr="00551E03">
          <w:rPr>
            <w:rStyle w:val="Hyperlink"/>
            <w:rFonts w:asciiTheme="minorHAnsi" w:hAnsiTheme="minorHAnsi" w:cstheme="minorHAnsi"/>
            <w:color w:val="000000"/>
            <w:sz w:val="22"/>
            <w:szCs w:val="22"/>
            <w:u w:val="none"/>
          </w:rPr>
          <w:t xml:space="preserve">, Luc Van </w:t>
        </w:r>
        <w:proofErr w:type="spellStart"/>
        <w:r w:rsidRPr="00551E03">
          <w:rPr>
            <w:rStyle w:val="Hyperlink"/>
            <w:rFonts w:asciiTheme="minorHAnsi" w:hAnsiTheme="minorHAnsi" w:cstheme="minorHAnsi"/>
            <w:color w:val="000000"/>
            <w:sz w:val="22"/>
            <w:szCs w:val="22"/>
            <w:u w:val="none"/>
          </w:rPr>
          <w:t>Nueten</w:t>
        </w:r>
        <w:proofErr w:type="spellEnd"/>
        <w:r w:rsidRPr="00551E03">
          <w:rPr>
            <w:rStyle w:val="Hyperlink"/>
            <w:rFonts w:asciiTheme="minorHAnsi" w:hAnsiTheme="minorHAnsi" w:cstheme="minorHAnsi"/>
            <w:color w:val="000000"/>
            <w:sz w:val="22"/>
            <w:szCs w:val="22"/>
            <w:u w:val="none"/>
          </w:rPr>
          <w:t xml:space="preserve">, Husseini Manji, and Wayne C. </w:t>
        </w:r>
        <w:proofErr w:type="spellStart"/>
        <w:r w:rsidRPr="00551E03">
          <w:rPr>
            <w:rStyle w:val="Hyperlink"/>
            <w:rFonts w:asciiTheme="minorHAnsi" w:hAnsiTheme="minorHAnsi" w:cstheme="minorHAnsi"/>
            <w:color w:val="000000"/>
            <w:sz w:val="22"/>
            <w:szCs w:val="22"/>
            <w:u w:val="none"/>
          </w:rPr>
          <w:t>Drevets</w:t>
        </w:r>
        <w:proofErr w:type="spellEnd"/>
        <w:r w:rsidRPr="00551E03">
          <w:rPr>
            <w:rStyle w:val="Hyperlink"/>
            <w:rFonts w:asciiTheme="minorHAnsi" w:hAnsiTheme="minorHAnsi" w:cstheme="minorHAnsi"/>
            <w:color w:val="000000"/>
            <w:sz w:val="22"/>
            <w:szCs w:val="22"/>
            <w:u w:val="none"/>
          </w:rPr>
          <w:t xml:space="preserve">. 2018. ‘Efficacy and Safety of Intranasal Esketamine Adjunctive to Oral Antidepressant Therapy in Treatment-Resistant Depression: A Randomized Clinical Trial’. </w:t>
        </w:r>
        <w:r w:rsidRPr="00551E03">
          <w:rPr>
            <w:rStyle w:val="Hyperlink"/>
            <w:rFonts w:asciiTheme="minorHAnsi" w:hAnsiTheme="minorHAnsi" w:cstheme="minorHAnsi"/>
            <w:i/>
            <w:iCs/>
            <w:color w:val="000000"/>
            <w:sz w:val="22"/>
            <w:szCs w:val="22"/>
            <w:u w:val="none"/>
          </w:rPr>
          <w:t>JAMA Psychiatry</w:t>
        </w:r>
        <w:r w:rsidRPr="00551E03">
          <w:rPr>
            <w:rStyle w:val="Hyperlink"/>
            <w:rFonts w:asciiTheme="minorHAnsi" w:hAnsiTheme="minorHAnsi" w:cstheme="minorHAnsi"/>
            <w:color w:val="000000"/>
            <w:sz w:val="22"/>
            <w:szCs w:val="22"/>
            <w:u w:val="none"/>
          </w:rPr>
          <w:t xml:space="preserve"> 75(2):139.</w:t>
        </w:r>
      </w:hyperlink>
    </w:p>
    <w:p w14:paraId="70E42F07" w14:textId="0EED6677" w:rsidR="007966CF" w:rsidRPr="00551E03" w:rsidRDefault="007966CF" w:rsidP="007966CF">
      <w:pPr>
        <w:pStyle w:val="NormalWeb"/>
        <w:spacing w:before="0" w:beforeAutospacing="0" w:after="0" w:afterAutospacing="0"/>
        <w:ind w:left="720" w:hanging="720"/>
        <w:rPr>
          <w:rFonts w:asciiTheme="minorHAnsi" w:hAnsiTheme="minorHAnsi" w:cstheme="minorHAnsi"/>
        </w:rPr>
      </w:pPr>
      <w:proofErr w:type="spellStart"/>
      <w:r w:rsidRPr="00551E03">
        <w:rPr>
          <w:rFonts w:asciiTheme="minorHAnsi" w:hAnsiTheme="minorHAnsi" w:cstheme="minorHAnsi"/>
          <w:color w:val="000000"/>
          <w:sz w:val="22"/>
          <w:szCs w:val="22"/>
          <w:shd w:val="clear" w:color="auto" w:fill="FFFFFF"/>
        </w:rPr>
        <w:t>Derntl</w:t>
      </w:r>
      <w:proofErr w:type="spellEnd"/>
      <w:r w:rsidRPr="00551E03">
        <w:rPr>
          <w:rFonts w:asciiTheme="minorHAnsi" w:hAnsiTheme="minorHAnsi" w:cstheme="minorHAnsi"/>
          <w:color w:val="000000"/>
          <w:sz w:val="22"/>
          <w:szCs w:val="22"/>
          <w:shd w:val="clear" w:color="auto" w:fill="FFFFFF"/>
        </w:rPr>
        <w:t xml:space="preserve"> B. et al. (2019) Interaction of Sex and Age on the Dissociative Effects of Ketamine Action in Young Healthy Participants. </w:t>
      </w:r>
      <w:r w:rsidRPr="00551E03">
        <w:rPr>
          <w:rFonts w:asciiTheme="minorHAnsi" w:hAnsiTheme="minorHAnsi" w:cstheme="minorHAnsi"/>
          <w:i/>
          <w:iCs/>
          <w:color w:val="000000"/>
          <w:sz w:val="22"/>
          <w:szCs w:val="22"/>
          <w:shd w:val="clear" w:color="auto" w:fill="FFFFFF"/>
        </w:rPr>
        <w:t>Frontiers in Neuroscience</w:t>
      </w:r>
      <w:r w:rsidRPr="00551E03">
        <w:rPr>
          <w:rFonts w:asciiTheme="minorHAnsi" w:hAnsiTheme="minorHAnsi" w:cstheme="minorHAnsi"/>
          <w:color w:val="000000"/>
          <w:sz w:val="22"/>
          <w:szCs w:val="22"/>
          <w:shd w:val="clear" w:color="auto" w:fill="FFFFFF"/>
        </w:rPr>
        <w:t>. Vol 13, article 616. Accessed via; https://www.frontiersin.org/articles/10.3389/fnins.2019.00616/full</w:t>
      </w:r>
    </w:p>
    <w:p w14:paraId="7CED0465" w14:textId="5D8F6B9E" w:rsidR="007966CF" w:rsidRDefault="007966CF" w:rsidP="007966CF">
      <w:pPr>
        <w:pStyle w:val="NormalWeb"/>
        <w:spacing w:before="0" w:beforeAutospacing="0" w:after="0" w:afterAutospacing="0"/>
        <w:ind w:left="720" w:hanging="720"/>
        <w:rPr>
          <w:rFonts w:asciiTheme="minorHAnsi" w:hAnsiTheme="minorHAnsi" w:cstheme="minorHAnsi"/>
        </w:rPr>
      </w:pPr>
      <w:hyperlink r:id="rId15" w:history="1">
        <w:proofErr w:type="spellStart"/>
        <w:r w:rsidRPr="00551E03">
          <w:rPr>
            <w:rStyle w:val="Hyperlink"/>
            <w:rFonts w:asciiTheme="minorHAnsi" w:hAnsiTheme="minorHAnsi" w:cstheme="minorHAnsi"/>
            <w:color w:val="000000"/>
            <w:sz w:val="22"/>
            <w:szCs w:val="22"/>
            <w:u w:val="none"/>
          </w:rPr>
          <w:t>Diazgranados</w:t>
        </w:r>
        <w:proofErr w:type="spellEnd"/>
        <w:r w:rsidRPr="00551E03">
          <w:rPr>
            <w:rStyle w:val="Hyperlink"/>
            <w:rFonts w:asciiTheme="minorHAnsi" w:hAnsiTheme="minorHAnsi" w:cstheme="minorHAnsi"/>
            <w:color w:val="000000"/>
            <w:sz w:val="22"/>
            <w:szCs w:val="22"/>
            <w:u w:val="none"/>
          </w:rPr>
          <w:t xml:space="preserve">, Nancy, </w:t>
        </w:r>
        <w:proofErr w:type="spellStart"/>
        <w:r w:rsidRPr="00551E03">
          <w:rPr>
            <w:rStyle w:val="Hyperlink"/>
            <w:rFonts w:asciiTheme="minorHAnsi" w:hAnsiTheme="minorHAnsi" w:cstheme="minorHAnsi"/>
            <w:color w:val="000000"/>
            <w:sz w:val="22"/>
            <w:szCs w:val="22"/>
            <w:u w:val="none"/>
          </w:rPr>
          <w:t>Lobna</w:t>
        </w:r>
        <w:proofErr w:type="spellEnd"/>
        <w:r w:rsidRPr="00551E03">
          <w:rPr>
            <w:rStyle w:val="Hyperlink"/>
            <w:rFonts w:asciiTheme="minorHAnsi" w:hAnsiTheme="minorHAnsi" w:cstheme="minorHAnsi"/>
            <w:color w:val="000000"/>
            <w:sz w:val="22"/>
            <w:szCs w:val="22"/>
            <w:u w:val="none"/>
          </w:rPr>
          <w:t xml:space="preserve"> Ibrahim, Nancy E. </w:t>
        </w:r>
        <w:proofErr w:type="spellStart"/>
        <w:r w:rsidRPr="00551E03">
          <w:rPr>
            <w:rStyle w:val="Hyperlink"/>
            <w:rFonts w:asciiTheme="minorHAnsi" w:hAnsiTheme="minorHAnsi" w:cstheme="minorHAnsi"/>
            <w:color w:val="000000"/>
            <w:sz w:val="22"/>
            <w:szCs w:val="22"/>
            <w:u w:val="none"/>
          </w:rPr>
          <w:t>Brutsche</w:t>
        </w:r>
        <w:proofErr w:type="spellEnd"/>
        <w:r w:rsidRPr="00551E03">
          <w:rPr>
            <w:rStyle w:val="Hyperlink"/>
            <w:rFonts w:asciiTheme="minorHAnsi" w:hAnsiTheme="minorHAnsi" w:cstheme="minorHAnsi"/>
            <w:color w:val="000000"/>
            <w:sz w:val="22"/>
            <w:szCs w:val="22"/>
            <w:u w:val="none"/>
          </w:rPr>
          <w:t xml:space="preserve">, Andrew Newberg, Phillip </w:t>
        </w:r>
        <w:proofErr w:type="spellStart"/>
        <w:r w:rsidRPr="00551E03">
          <w:rPr>
            <w:rStyle w:val="Hyperlink"/>
            <w:rFonts w:asciiTheme="minorHAnsi" w:hAnsiTheme="minorHAnsi" w:cstheme="minorHAnsi"/>
            <w:color w:val="000000"/>
            <w:sz w:val="22"/>
            <w:szCs w:val="22"/>
            <w:u w:val="none"/>
          </w:rPr>
          <w:t>Kronstein</w:t>
        </w:r>
        <w:proofErr w:type="spellEnd"/>
        <w:r w:rsidRPr="00551E03">
          <w:rPr>
            <w:rStyle w:val="Hyperlink"/>
            <w:rFonts w:asciiTheme="minorHAnsi" w:hAnsiTheme="minorHAnsi" w:cstheme="minorHAnsi"/>
            <w:color w:val="000000"/>
            <w:sz w:val="22"/>
            <w:szCs w:val="22"/>
            <w:u w:val="none"/>
          </w:rPr>
          <w:t xml:space="preserve">, Sami </w:t>
        </w:r>
        <w:proofErr w:type="spellStart"/>
        <w:r w:rsidRPr="00551E03">
          <w:rPr>
            <w:rStyle w:val="Hyperlink"/>
            <w:rFonts w:asciiTheme="minorHAnsi" w:hAnsiTheme="minorHAnsi" w:cstheme="minorHAnsi"/>
            <w:color w:val="000000"/>
            <w:sz w:val="22"/>
            <w:szCs w:val="22"/>
            <w:u w:val="none"/>
          </w:rPr>
          <w:t>Khalife</w:t>
        </w:r>
        <w:proofErr w:type="spellEnd"/>
        <w:r w:rsidRPr="00551E03">
          <w:rPr>
            <w:rStyle w:val="Hyperlink"/>
            <w:rFonts w:asciiTheme="minorHAnsi" w:hAnsiTheme="minorHAnsi" w:cstheme="minorHAnsi"/>
            <w:color w:val="000000"/>
            <w:sz w:val="22"/>
            <w:szCs w:val="22"/>
            <w:u w:val="none"/>
          </w:rPr>
          <w:t xml:space="preserve">, William A. Kammerer, </w:t>
        </w:r>
        <w:proofErr w:type="spellStart"/>
        <w:r w:rsidRPr="00551E03">
          <w:rPr>
            <w:rStyle w:val="Hyperlink"/>
            <w:rFonts w:asciiTheme="minorHAnsi" w:hAnsiTheme="minorHAnsi" w:cstheme="minorHAnsi"/>
            <w:color w:val="000000"/>
            <w:sz w:val="22"/>
            <w:szCs w:val="22"/>
            <w:u w:val="none"/>
          </w:rPr>
          <w:t>Zenaide</w:t>
        </w:r>
        <w:proofErr w:type="spellEnd"/>
        <w:r w:rsidRPr="00551E03">
          <w:rPr>
            <w:rStyle w:val="Hyperlink"/>
            <w:rFonts w:asciiTheme="minorHAnsi" w:hAnsiTheme="minorHAnsi" w:cstheme="minorHAnsi"/>
            <w:color w:val="000000"/>
            <w:sz w:val="22"/>
            <w:szCs w:val="22"/>
            <w:u w:val="none"/>
          </w:rPr>
          <w:t xml:space="preserve"> </w:t>
        </w:r>
        <w:proofErr w:type="spellStart"/>
        <w:r w:rsidRPr="00551E03">
          <w:rPr>
            <w:rStyle w:val="Hyperlink"/>
            <w:rFonts w:asciiTheme="minorHAnsi" w:hAnsiTheme="minorHAnsi" w:cstheme="minorHAnsi"/>
            <w:color w:val="000000"/>
            <w:sz w:val="22"/>
            <w:szCs w:val="22"/>
            <w:u w:val="none"/>
          </w:rPr>
          <w:t>Quezado</w:t>
        </w:r>
        <w:proofErr w:type="spellEnd"/>
        <w:r w:rsidRPr="00551E03">
          <w:rPr>
            <w:rStyle w:val="Hyperlink"/>
            <w:rFonts w:asciiTheme="minorHAnsi" w:hAnsiTheme="minorHAnsi" w:cstheme="minorHAnsi"/>
            <w:color w:val="000000"/>
            <w:sz w:val="22"/>
            <w:szCs w:val="22"/>
            <w:u w:val="none"/>
          </w:rPr>
          <w:t xml:space="preserve">, David A. </w:t>
        </w:r>
        <w:proofErr w:type="spellStart"/>
        <w:r w:rsidRPr="00551E03">
          <w:rPr>
            <w:rStyle w:val="Hyperlink"/>
            <w:rFonts w:asciiTheme="minorHAnsi" w:hAnsiTheme="minorHAnsi" w:cstheme="minorHAnsi"/>
            <w:color w:val="000000"/>
            <w:sz w:val="22"/>
            <w:szCs w:val="22"/>
            <w:u w:val="none"/>
          </w:rPr>
          <w:t>Luckenbaugh</w:t>
        </w:r>
        <w:proofErr w:type="spellEnd"/>
        <w:r w:rsidRPr="00551E03">
          <w:rPr>
            <w:rStyle w:val="Hyperlink"/>
            <w:rFonts w:asciiTheme="minorHAnsi" w:hAnsiTheme="minorHAnsi" w:cstheme="minorHAnsi"/>
            <w:color w:val="000000"/>
            <w:sz w:val="22"/>
            <w:szCs w:val="22"/>
            <w:u w:val="none"/>
          </w:rPr>
          <w:t xml:space="preserve">, Giacomo </w:t>
        </w:r>
        <w:proofErr w:type="spellStart"/>
        <w:r w:rsidRPr="00551E03">
          <w:rPr>
            <w:rStyle w:val="Hyperlink"/>
            <w:rFonts w:asciiTheme="minorHAnsi" w:hAnsiTheme="minorHAnsi" w:cstheme="minorHAnsi"/>
            <w:color w:val="000000"/>
            <w:sz w:val="22"/>
            <w:szCs w:val="22"/>
            <w:u w:val="none"/>
          </w:rPr>
          <w:t>Salvadore</w:t>
        </w:r>
        <w:proofErr w:type="spellEnd"/>
        <w:r w:rsidRPr="00551E03">
          <w:rPr>
            <w:rStyle w:val="Hyperlink"/>
            <w:rFonts w:asciiTheme="minorHAnsi" w:hAnsiTheme="minorHAnsi" w:cstheme="minorHAnsi"/>
            <w:color w:val="000000"/>
            <w:sz w:val="22"/>
            <w:szCs w:val="22"/>
            <w:u w:val="none"/>
          </w:rPr>
          <w:t xml:space="preserve">, Rodrigo Machado-Vieira, Husseini K. Manji, and Carlos A. Zarate Jr. 2010. ‘A Randomized Add-on Trial of an N-Methyl-D-Aspartate Antagonist in Treatment-Resistant Bipolar Depression’. </w:t>
        </w:r>
        <w:r w:rsidRPr="00551E03">
          <w:rPr>
            <w:rStyle w:val="Hyperlink"/>
            <w:rFonts w:asciiTheme="minorHAnsi" w:hAnsiTheme="minorHAnsi" w:cstheme="minorHAnsi"/>
            <w:i/>
            <w:iCs/>
            <w:color w:val="000000"/>
            <w:sz w:val="22"/>
            <w:szCs w:val="22"/>
            <w:u w:val="none"/>
          </w:rPr>
          <w:t>Archives of General Psychiatry</w:t>
        </w:r>
        <w:r w:rsidRPr="00551E03">
          <w:rPr>
            <w:rStyle w:val="Hyperlink"/>
            <w:rFonts w:asciiTheme="minorHAnsi" w:hAnsiTheme="minorHAnsi" w:cstheme="minorHAnsi"/>
            <w:color w:val="000000"/>
            <w:sz w:val="22"/>
            <w:szCs w:val="22"/>
            <w:u w:val="none"/>
          </w:rPr>
          <w:t xml:space="preserve"> 67(8):793–802.</w:t>
        </w:r>
      </w:hyperlink>
    </w:p>
    <w:p w14:paraId="79558492" w14:textId="77777777" w:rsidR="003363DB" w:rsidRPr="003363DB" w:rsidRDefault="003363DB" w:rsidP="003363DB">
      <w:pPr>
        <w:spacing w:after="0" w:line="240" w:lineRule="auto"/>
        <w:ind w:left="720" w:hanging="720"/>
        <w:rPr>
          <w:rFonts w:ascii="Calibri" w:hAnsi="Calibri" w:cs="Calibri"/>
        </w:rPr>
      </w:pPr>
      <w:r w:rsidRPr="003363DB">
        <w:rPr>
          <w:rFonts w:ascii="Calibri" w:hAnsi="Calibri" w:cs="Calibri"/>
        </w:rPr>
        <w:t xml:space="preserve">Fava, Maurizio, Marlene P. Freeman, Martina Flynn, Heidi Judge, Bettina B. </w:t>
      </w:r>
      <w:proofErr w:type="spellStart"/>
      <w:r w:rsidRPr="003363DB">
        <w:rPr>
          <w:rFonts w:ascii="Calibri" w:hAnsi="Calibri" w:cs="Calibri"/>
        </w:rPr>
        <w:t>Hoeppner</w:t>
      </w:r>
      <w:proofErr w:type="spellEnd"/>
      <w:r w:rsidRPr="003363DB">
        <w:rPr>
          <w:rFonts w:ascii="Calibri" w:hAnsi="Calibri" w:cs="Calibri"/>
        </w:rPr>
        <w:t xml:space="preserve">, Cristina </w:t>
      </w:r>
      <w:proofErr w:type="spellStart"/>
      <w:r w:rsidRPr="003363DB">
        <w:rPr>
          <w:rFonts w:ascii="Calibri" w:hAnsi="Calibri" w:cs="Calibri"/>
        </w:rPr>
        <w:t>Cusin</w:t>
      </w:r>
      <w:proofErr w:type="spellEnd"/>
      <w:r w:rsidRPr="003363DB">
        <w:rPr>
          <w:rFonts w:ascii="Calibri" w:hAnsi="Calibri" w:cs="Calibri"/>
        </w:rPr>
        <w:t xml:space="preserve">, Dawn F. Ionescu, et al. 2018. ‘Double-Blind, Placebo-Controlled, Dose-Ranging Trial of Intravenous Ketamine </w:t>
      </w:r>
      <w:proofErr w:type="gramStart"/>
      <w:r w:rsidRPr="003363DB">
        <w:rPr>
          <w:rFonts w:ascii="Calibri" w:hAnsi="Calibri" w:cs="Calibri"/>
        </w:rPr>
        <w:t>as  Adjunctive</w:t>
      </w:r>
      <w:proofErr w:type="gramEnd"/>
      <w:r w:rsidRPr="003363DB">
        <w:rPr>
          <w:rFonts w:ascii="Calibri" w:hAnsi="Calibri" w:cs="Calibri"/>
        </w:rPr>
        <w:t xml:space="preserve"> Therapy in Treatment-Resistant Depression (TRD).’ </w:t>
      </w:r>
      <w:r w:rsidRPr="003363DB">
        <w:rPr>
          <w:rFonts w:ascii="Calibri" w:hAnsi="Calibri" w:cs="Calibri"/>
          <w:i/>
          <w:iCs/>
        </w:rPr>
        <w:t>Molecular Psychiatry</w:t>
      </w:r>
      <w:r w:rsidRPr="003363DB">
        <w:rPr>
          <w:rFonts w:ascii="Calibri" w:hAnsi="Calibri" w:cs="Calibri"/>
        </w:rPr>
        <w:t>, October. https://doi.org/10.1038/s41380-018-0256-5.</w:t>
      </w:r>
    </w:p>
    <w:p w14:paraId="60CBBB3D" w14:textId="77777777" w:rsidR="003363DB" w:rsidRPr="003363DB" w:rsidRDefault="003363DB" w:rsidP="003363DB">
      <w:pPr>
        <w:spacing w:after="0" w:line="240" w:lineRule="auto"/>
        <w:ind w:left="720" w:hanging="720"/>
        <w:rPr>
          <w:rFonts w:ascii="Calibri" w:hAnsi="Calibri" w:cs="Calibri"/>
        </w:rPr>
      </w:pPr>
      <w:proofErr w:type="spellStart"/>
      <w:r w:rsidRPr="003363DB">
        <w:rPr>
          <w:rFonts w:ascii="Calibri" w:hAnsi="Calibri" w:cs="Calibri"/>
        </w:rPr>
        <w:t>Harrer</w:t>
      </w:r>
      <w:proofErr w:type="spellEnd"/>
      <w:r w:rsidRPr="003363DB">
        <w:rPr>
          <w:rFonts w:ascii="Calibri" w:hAnsi="Calibri" w:cs="Calibri"/>
        </w:rPr>
        <w:t xml:space="preserve">, Mathias, </w:t>
      </w:r>
      <w:proofErr w:type="spellStart"/>
      <w:r w:rsidRPr="003363DB">
        <w:rPr>
          <w:rFonts w:ascii="Calibri" w:hAnsi="Calibri" w:cs="Calibri"/>
        </w:rPr>
        <w:t>Pim</w:t>
      </w:r>
      <w:proofErr w:type="spellEnd"/>
      <w:r w:rsidRPr="003363DB">
        <w:rPr>
          <w:rFonts w:ascii="Calibri" w:hAnsi="Calibri" w:cs="Calibri"/>
        </w:rPr>
        <w:t xml:space="preserve"> </w:t>
      </w:r>
      <w:proofErr w:type="spellStart"/>
      <w:r w:rsidRPr="003363DB">
        <w:rPr>
          <w:rFonts w:ascii="Calibri" w:hAnsi="Calibri" w:cs="Calibri"/>
        </w:rPr>
        <w:t>Cuijpers</w:t>
      </w:r>
      <w:proofErr w:type="spellEnd"/>
      <w:r w:rsidRPr="003363DB">
        <w:rPr>
          <w:rFonts w:ascii="Calibri" w:hAnsi="Calibri" w:cs="Calibri"/>
        </w:rPr>
        <w:t>, and David Ebert. 2019. ‘Doing Meta-Analysis in R’, January. https://doi.org/10.5281/ZENODO.2551803.</w:t>
      </w:r>
    </w:p>
    <w:p w14:paraId="2BCE836A" w14:textId="79EBDEA8" w:rsidR="007966CF" w:rsidRPr="00551E03" w:rsidRDefault="007966CF" w:rsidP="007966CF">
      <w:pPr>
        <w:pStyle w:val="NormalWeb"/>
        <w:spacing w:before="0" w:beforeAutospacing="0" w:after="0" w:afterAutospacing="0"/>
        <w:ind w:left="720" w:hanging="720"/>
        <w:rPr>
          <w:rFonts w:asciiTheme="minorHAnsi" w:hAnsiTheme="minorHAnsi" w:cstheme="minorHAnsi"/>
        </w:rPr>
      </w:pPr>
      <w:r w:rsidRPr="00551E03">
        <w:rPr>
          <w:rFonts w:asciiTheme="minorHAnsi" w:hAnsiTheme="minorHAnsi" w:cstheme="minorHAnsi"/>
          <w:color w:val="000000"/>
          <w:sz w:val="22"/>
          <w:szCs w:val="22"/>
          <w:shd w:val="clear" w:color="auto" w:fill="FFFFFF"/>
        </w:rPr>
        <w:t>Jansen, Karl (2001) Ketamine: Dreams and Realities. Published by MAPS.</w:t>
      </w:r>
    </w:p>
    <w:p w14:paraId="2C944290"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hyperlink r:id="rId16" w:history="1">
        <w:r w:rsidRPr="00551E03">
          <w:rPr>
            <w:rStyle w:val="Hyperlink"/>
            <w:rFonts w:asciiTheme="minorHAnsi" w:hAnsiTheme="minorHAnsi" w:cstheme="minorHAnsi"/>
            <w:color w:val="000000"/>
            <w:sz w:val="22"/>
            <w:szCs w:val="22"/>
            <w:u w:val="none"/>
          </w:rPr>
          <w:t xml:space="preserve">Lapidus, Kyle A. B., Cara F. </w:t>
        </w:r>
        <w:proofErr w:type="spellStart"/>
        <w:r w:rsidRPr="00551E03">
          <w:rPr>
            <w:rStyle w:val="Hyperlink"/>
            <w:rFonts w:asciiTheme="minorHAnsi" w:hAnsiTheme="minorHAnsi" w:cstheme="minorHAnsi"/>
            <w:color w:val="000000"/>
            <w:sz w:val="22"/>
            <w:szCs w:val="22"/>
            <w:u w:val="none"/>
          </w:rPr>
          <w:t>Levitch</w:t>
        </w:r>
        <w:proofErr w:type="spellEnd"/>
        <w:r w:rsidRPr="00551E03">
          <w:rPr>
            <w:rStyle w:val="Hyperlink"/>
            <w:rFonts w:asciiTheme="minorHAnsi" w:hAnsiTheme="minorHAnsi" w:cstheme="minorHAnsi"/>
            <w:color w:val="000000"/>
            <w:sz w:val="22"/>
            <w:szCs w:val="22"/>
            <w:u w:val="none"/>
          </w:rPr>
          <w:t xml:space="preserve">, Andrew M. Perez, Jess W. Brallier, Michael K. </w:t>
        </w:r>
        <w:proofErr w:type="spellStart"/>
        <w:r w:rsidRPr="00551E03">
          <w:rPr>
            <w:rStyle w:val="Hyperlink"/>
            <w:rFonts w:asciiTheme="minorHAnsi" w:hAnsiTheme="minorHAnsi" w:cstheme="minorHAnsi"/>
            <w:color w:val="000000"/>
            <w:sz w:val="22"/>
            <w:szCs w:val="22"/>
            <w:u w:val="none"/>
          </w:rPr>
          <w:t>Parides</w:t>
        </w:r>
        <w:proofErr w:type="spellEnd"/>
        <w:r w:rsidRPr="00551E03">
          <w:rPr>
            <w:rStyle w:val="Hyperlink"/>
            <w:rFonts w:asciiTheme="minorHAnsi" w:hAnsiTheme="minorHAnsi" w:cstheme="minorHAnsi"/>
            <w:color w:val="000000"/>
            <w:sz w:val="22"/>
            <w:szCs w:val="22"/>
            <w:u w:val="none"/>
          </w:rPr>
          <w:t xml:space="preserve">, </w:t>
        </w:r>
        <w:proofErr w:type="spellStart"/>
        <w:r w:rsidRPr="00551E03">
          <w:rPr>
            <w:rStyle w:val="Hyperlink"/>
            <w:rFonts w:asciiTheme="minorHAnsi" w:hAnsiTheme="minorHAnsi" w:cstheme="minorHAnsi"/>
            <w:color w:val="000000"/>
            <w:sz w:val="22"/>
            <w:szCs w:val="22"/>
            <w:u w:val="none"/>
          </w:rPr>
          <w:t>Laili</w:t>
        </w:r>
        <w:proofErr w:type="spellEnd"/>
        <w:r w:rsidRPr="00551E03">
          <w:rPr>
            <w:rStyle w:val="Hyperlink"/>
            <w:rFonts w:asciiTheme="minorHAnsi" w:hAnsiTheme="minorHAnsi" w:cstheme="minorHAnsi"/>
            <w:color w:val="000000"/>
            <w:sz w:val="22"/>
            <w:szCs w:val="22"/>
            <w:u w:val="none"/>
          </w:rPr>
          <w:t xml:space="preserve"> Soleimani, Adriana Feder, Dan V. </w:t>
        </w:r>
        <w:proofErr w:type="spellStart"/>
        <w:r w:rsidRPr="00551E03">
          <w:rPr>
            <w:rStyle w:val="Hyperlink"/>
            <w:rFonts w:asciiTheme="minorHAnsi" w:hAnsiTheme="minorHAnsi" w:cstheme="minorHAnsi"/>
            <w:color w:val="000000"/>
            <w:sz w:val="22"/>
            <w:szCs w:val="22"/>
            <w:u w:val="none"/>
          </w:rPr>
          <w:t>Iosifescu</w:t>
        </w:r>
        <w:proofErr w:type="spellEnd"/>
        <w:r w:rsidRPr="00551E03">
          <w:rPr>
            <w:rStyle w:val="Hyperlink"/>
            <w:rFonts w:asciiTheme="minorHAnsi" w:hAnsiTheme="minorHAnsi" w:cstheme="minorHAnsi"/>
            <w:color w:val="000000"/>
            <w:sz w:val="22"/>
            <w:szCs w:val="22"/>
            <w:u w:val="none"/>
          </w:rPr>
          <w:t xml:space="preserve">, Dennis S. Charney, and James W. </w:t>
        </w:r>
        <w:proofErr w:type="spellStart"/>
        <w:r w:rsidRPr="00551E03">
          <w:rPr>
            <w:rStyle w:val="Hyperlink"/>
            <w:rFonts w:asciiTheme="minorHAnsi" w:hAnsiTheme="minorHAnsi" w:cstheme="minorHAnsi"/>
            <w:color w:val="000000"/>
            <w:sz w:val="22"/>
            <w:szCs w:val="22"/>
            <w:u w:val="none"/>
          </w:rPr>
          <w:t>Murrough</w:t>
        </w:r>
        <w:proofErr w:type="spellEnd"/>
        <w:r w:rsidRPr="00551E03">
          <w:rPr>
            <w:rStyle w:val="Hyperlink"/>
            <w:rFonts w:asciiTheme="minorHAnsi" w:hAnsiTheme="minorHAnsi" w:cstheme="minorHAnsi"/>
            <w:color w:val="000000"/>
            <w:sz w:val="22"/>
            <w:szCs w:val="22"/>
            <w:u w:val="none"/>
          </w:rPr>
          <w:t xml:space="preserve">. 2014. ‘A Randomized Controlled Trial of Intranasal Ketamine in Major Depressive Disorder’. </w:t>
        </w:r>
        <w:r w:rsidRPr="00551E03">
          <w:rPr>
            <w:rStyle w:val="Hyperlink"/>
            <w:rFonts w:asciiTheme="minorHAnsi" w:hAnsiTheme="minorHAnsi" w:cstheme="minorHAnsi"/>
            <w:i/>
            <w:iCs/>
            <w:color w:val="000000"/>
            <w:sz w:val="22"/>
            <w:szCs w:val="22"/>
            <w:u w:val="none"/>
          </w:rPr>
          <w:t>Biological Psychiatry</w:t>
        </w:r>
        <w:r w:rsidRPr="00551E03">
          <w:rPr>
            <w:rStyle w:val="Hyperlink"/>
            <w:rFonts w:asciiTheme="minorHAnsi" w:hAnsiTheme="minorHAnsi" w:cstheme="minorHAnsi"/>
            <w:color w:val="000000"/>
            <w:sz w:val="22"/>
            <w:szCs w:val="22"/>
            <w:u w:val="none"/>
          </w:rPr>
          <w:t xml:space="preserve"> 76(12):970–76.</w:t>
        </w:r>
      </w:hyperlink>
    </w:p>
    <w:p w14:paraId="4ECA6BF9"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r w:rsidRPr="00551E03">
        <w:rPr>
          <w:rFonts w:asciiTheme="minorHAnsi" w:hAnsiTheme="minorHAnsi" w:cstheme="minorHAnsi"/>
          <w:color w:val="000000"/>
          <w:sz w:val="22"/>
          <w:szCs w:val="22"/>
          <w:shd w:val="clear" w:color="auto" w:fill="FFFFFF"/>
        </w:rPr>
        <w:t xml:space="preserve">Lott, Tim, (2016). What does depression feel like? Trust me – you really </w:t>
      </w:r>
      <w:proofErr w:type="gramStart"/>
      <w:r w:rsidRPr="00551E03">
        <w:rPr>
          <w:rFonts w:asciiTheme="minorHAnsi" w:hAnsiTheme="minorHAnsi" w:cstheme="minorHAnsi"/>
          <w:color w:val="000000"/>
          <w:sz w:val="22"/>
          <w:szCs w:val="22"/>
          <w:shd w:val="clear" w:color="auto" w:fill="FFFFFF"/>
        </w:rPr>
        <w:t>don’t</w:t>
      </w:r>
      <w:proofErr w:type="gramEnd"/>
      <w:r w:rsidRPr="00551E03">
        <w:rPr>
          <w:rFonts w:asciiTheme="minorHAnsi" w:hAnsiTheme="minorHAnsi" w:cstheme="minorHAnsi"/>
          <w:color w:val="000000"/>
          <w:sz w:val="22"/>
          <w:szCs w:val="22"/>
          <w:shd w:val="clear" w:color="auto" w:fill="FFFFFF"/>
        </w:rPr>
        <w:t xml:space="preserve"> want to know. </w:t>
      </w:r>
      <w:r w:rsidRPr="00551E03">
        <w:rPr>
          <w:rFonts w:asciiTheme="minorHAnsi" w:hAnsiTheme="minorHAnsi" w:cstheme="minorHAnsi"/>
          <w:i/>
          <w:iCs/>
          <w:color w:val="000000"/>
          <w:sz w:val="22"/>
          <w:szCs w:val="22"/>
          <w:shd w:val="clear" w:color="auto" w:fill="FFFFFF"/>
        </w:rPr>
        <w:t>The Guardian</w:t>
      </w:r>
      <w:r w:rsidRPr="00551E03">
        <w:rPr>
          <w:rFonts w:asciiTheme="minorHAnsi" w:hAnsiTheme="minorHAnsi" w:cstheme="minorHAnsi"/>
          <w:color w:val="000000"/>
          <w:sz w:val="22"/>
          <w:szCs w:val="22"/>
          <w:shd w:val="clear" w:color="auto" w:fill="FFFFFF"/>
        </w:rPr>
        <w:t>. Accessed via www.theguardian.com/commentisfree/2016/apr/19/depression-awareness-mental-illness-feel-like</w:t>
      </w:r>
    </w:p>
    <w:p w14:paraId="469D0B3E" w14:textId="4CE45C22" w:rsidR="007966CF" w:rsidRPr="00551E03" w:rsidRDefault="007966CF" w:rsidP="007966CF">
      <w:pPr>
        <w:pStyle w:val="NormalWeb"/>
        <w:spacing w:before="0" w:beforeAutospacing="0" w:after="0" w:afterAutospacing="0"/>
        <w:ind w:left="720" w:hanging="720"/>
        <w:rPr>
          <w:rFonts w:asciiTheme="minorHAnsi" w:hAnsiTheme="minorHAnsi" w:cstheme="minorHAnsi"/>
        </w:rPr>
      </w:pPr>
      <w:r w:rsidRPr="00551E03">
        <w:rPr>
          <w:rFonts w:asciiTheme="minorHAnsi" w:hAnsiTheme="minorHAnsi" w:cstheme="minorHAnsi"/>
          <w:color w:val="000000"/>
          <w:sz w:val="22"/>
          <w:szCs w:val="22"/>
          <w:shd w:val="clear" w:color="auto" w:fill="FFFFFF"/>
        </w:rPr>
        <w:t xml:space="preserve">Mayo Clinic (2019) Depression: </w:t>
      </w:r>
      <w:r w:rsidRPr="00551E03">
        <w:rPr>
          <w:rFonts w:asciiTheme="minorHAnsi" w:hAnsiTheme="minorHAnsi" w:cstheme="minorHAnsi"/>
          <w:i/>
          <w:iCs/>
          <w:color w:val="000000"/>
          <w:sz w:val="22"/>
          <w:szCs w:val="22"/>
          <w:shd w:val="clear" w:color="auto" w:fill="FFFFFF"/>
        </w:rPr>
        <w:t>major depressive disorder</w:t>
      </w:r>
      <w:r w:rsidRPr="00551E03">
        <w:rPr>
          <w:rFonts w:asciiTheme="minorHAnsi" w:hAnsiTheme="minorHAnsi" w:cstheme="minorHAnsi"/>
          <w:color w:val="000000"/>
          <w:sz w:val="22"/>
          <w:szCs w:val="22"/>
          <w:shd w:val="clear" w:color="auto" w:fill="FFFFFF"/>
        </w:rPr>
        <w:t>. Accessed via; www.mayoclinic.org/diseases-conditions/depression/diagnosis-treatment/drc-20356013</w:t>
      </w:r>
    </w:p>
    <w:p w14:paraId="11C536EC"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proofErr w:type="spellStart"/>
      <w:r w:rsidRPr="00551E03">
        <w:rPr>
          <w:rFonts w:asciiTheme="minorHAnsi" w:hAnsiTheme="minorHAnsi" w:cstheme="minorHAnsi"/>
          <w:color w:val="000000"/>
          <w:sz w:val="22"/>
          <w:szCs w:val="22"/>
          <w:shd w:val="clear" w:color="auto" w:fill="FFFFFF"/>
        </w:rPr>
        <w:t>Mion</w:t>
      </w:r>
      <w:proofErr w:type="spellEnd"/>
      <w:r w:rsidRPr="00551E03">
        <w:rPr>
          <w:rFonts w:asciiTheme="minorHAnsi" w:hAnsiTheme="minorHAnsi" w:cstheme="minorHAnsi"/>
          <w:color w:val="000000"/>
          <w:sz w:val="22"/>
          <w:szCs w:val="22"/>
          <w:shd w:val="clear" w:color="auto" w:fill="FFFFFF"/>
        </w:rPr>
        <w:t xml:space="preserve">, Georges. (2017) History of anaesthesia: The ketamine story – past, </w:t>
      </w:r>
      <w:proofErr w:type="gramStart"/>
      <w:r w:rsidRPr="00551E03">
        <w:rPr>
          <w:rFonts w:asciiTheme="minorHAnsi" w:hAnsiTheme="minorHAnsi" w:cstheme="minorHAnsi"/>
          <w:color w:val="000000"/>
          <w:sz w:val="22"/>
          <w:szCs w:val="22"/>
          <w:shd w:val="clear" w:color="auto" w:fill="FFFFFF"/>
        </w:rPr>
        <w:t>present</w:t>
      </w:r>
      <w:proofErr w:type="gramEnd"/>
      <w:r w:rsidRPr="00551E03">
        <w:rPr>
          <w:rFonts w:asciiTheme="minorHAnsi" w:hAnsiTheme="minorHAnsi" w:cstheme="minorHAnsi"/>
          <w:color w:val="000000"/>
          <w:sz w:val="22"/>
          <w:szCs w:val="22"/>
          <w:shd w:val="clear" w:color="auto" w:fill="FFFFFF"/>
        </w:rPr>
        <w:t xml:space="preserve"> and future. </w:t>
      </w:r>
      <w:r w:rsidRPr="00551E03">
        <w:rPr>
          <w:rFonts w:asciiTheme="minorHAnsi" w:hAnsiTheme="minorHAnsi" w:cstheme="minorHAnsi"/>
          <w:i/>
          <w:iCs/>
          <w:color w:val="000000"/>
          <w:sz w:val="22"/>
          <w:szCs w:val="22"/>
          <w:shd w:val="clear" w:color="auto" w:fill="FFFFFF"/>
        </w:rPr>
        <w:t>European Journal of Anaesthesiology</w:t>
      </w:r>
      <w:r w:rsidRPr="00551E03">
        <w:rPr>
          <w:rFonts w:asciiTheme="minorHAnsi" w:hAnsiTheme="minorHAnsi" w:cstheme="minorHAnsi"/>
          <w:color w:val="000000"/>
          <w:sz w:val="22"/>
          <w:szCs w:val="22"/>
          <w:shd w:val="clear" w:color="auto" w:fill="FFFFFF"/>
        </w:rPr>
        <w:t>. Volume 34(9) pages 571-575.</w:t>
      </w:r>
    </w:p>
    <w:p w14:paraId="55D8B6B4"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hyperlink r:id="rId17" w:history="1">
        <w:proofErr w:type="spellStart"/>
        <w:r w:rsidRPr="00551E03">
          <w:rPr>
            <w:rStyle w:val="Hyperlink"/>
            <w:rFonts w:asciiTheme="minorHAnsi" w:hAnsiTheme="minorHAnsi" w:cstheme="minorHAnsi"/>
            <w:color w:val="000000"/>
            <w:sz w:val="22"/>
            <w:szCs w:val="22"/>
            <w:u w:val="none"/>
          </w:rPr>
          <w:t>Murrough</w:t>
        </w:r>
        <w:proofErr w:type="spellEnd"/>
        <w:r w:rsidRPr="00551E03">
          <w:rPr>
            <w:rStyle w:val="Hyperlink"/>
            <w:rFonts w:asciiTheme="minorHAnsi" w:hAnsiTheme="minorHAnsi" w:cstheme="minorHAnsi"/>
            <w:color w:val="000000"/>
            <w:sz w:val="22"/>
            <w:szCs w:val="22"/>
            <w:u w:val="none"/>
          </w:rPr>
          <w:t xml:space="preserve">, James W., Dan V. </w:t>
        </w:r>
        <w:proofErr w:type="spellStart"/>
        <w:r w:rsidRPr="00551E03">
          <w:rPr>
            <w:rStyle w:val="Hyperlink"/>
            <w:rFonts w:asciiTheme="minorHAnsi" w:hAnsiTheme="minorHAnsi" w:cstheme="minorHAnsi"/>
            <w:color w:val="000000"/>
            <w:sz w:val="22"/>
            <w:szCs w:val="22"/>
            <w:u w:val="none"/>
          </w:rPr>
          <w:t>Iosifescu</w:t>
        </w:r>
        <w:proofErr w:type="spellEnd"/>
        <w:r w:rsidRPr="00551E03">
          <w:rPr>
            <w:rStyle w:val="Hyperlink"/>
            <w:rFonts w:asciiTheme="minorHAnsi" w:hAnsiTheme="minorHAnsi" w:cstheme="minorHAnsi"/>
            <w:color w:val="000000"/>
            <w:sz w:val="22"/>
            <w:szCs w:val="22"/>
            <w:u w:val="none"/>
          </w:rPr>
          <w:t xml:space="preserve">, Lee C. Chang, Rayan K. Al </w:t>
        </w:r>
        <w:proofErr w:type="spellStart"/>
        <w:r w:rsidRPr="00551E03">
          <w:rPr>
            <w:rStyle w:val="Hyperlink"/>
            <w:rFonts w:asciiTheme="minorHAnsi" w:hAnsiTheme="minorHAnsi" w:cstheme="minorHAnsi"/>
            <w:color w:val="000000"/>
            <w:sz w:val="22"/>
            <w:szCs w:val="22"/>
            <w:u w:val="none"/>
          </w:rPr>
          <w:t>Jurdi</w:t>
        </w:r>
        <w:proofErr w:type="spellEnd"/>
        <w:r w:rsidRPr="00551E03">
          <w:rPr>
            <w:rStyle w:val="Hyperlink"/>
            <w:rFonts w:asciiTheme="minorHAnsi" w:hAnsiTheme="minorHAnsi" w:cstheme="minorHAnsi"/>
            <w:color w:val="000000"/>
            <w:sz w:val="22"/>
            <w:szCs w:val="22"/>
            <w:u w:val="none"/>
          </w:rPr>
          <w:t xml:space="preserve">, Charles E. Green, Andrew M. Perez, Syed Iqbal, Sarah Pillemer, Alexandra Foulkes, </w:t>
        </w:r>
        <w:proofErr w:type="spellStart"/>
        <w:r w:rsidRPr="00551E03">
          <w:rPr>
            <w:rStyle w:val="Hyperlink"/>
            <w:rFonts w:asciiTheme="minorHAnsi" w:hAnsiTheme="minorHAnsi" w:cstheme="minorHAnsi"/>
            <w:color w:val="000000"/>
            <w:sz w:val="22"/>
            <w:szCs w:val="22"/>
            <w:u w:val="none"/>
          </w:rPr>
          <w:t>Asim</w:t>
        </w:r>
        <w:proofErr w:type="spellEnd"/>
        <w:r w:rsidRPr="00551E03">
          <w:rPr>
            <w:rStyle w:val="Hyperlink"/>
            <w:rFonts w:asciiTheme="minorHAnsi" w:hAnsiTheme="minorHAnsi" w:cstheme="minorHAnsi"/>
            <w:color w:val="000000"/>
            <w:sz w:val="22"/>
            <w:szCs w:val="22"/>
            <w:u w:val="none"/>
          </w:rPr>
          <w:t xml:space="preserve"> Shah, Dennis S. Charney, and Sanjay J. Mathew. 2013. ‘Antidepressant Efficacy of Ketamine in Treatment-Resistant Major Depression: </w:t>
        </w:r>
        <w:proofErr w:type="gramStart"/>
        <w:r w:rsidRPr="00551E03">
          <w:rPr>
            <w:rStyle w:val="Hyperlink"/>
            <w:rFonts w:asciiTheme="minorHAnsi" w:hAnsiTheme="minorHAnsi" w:cstheme="minorHAnsi"/>
            <w:color w:val="000000"/>
            <w:sz w:val="22"/>
            <w:szCs w:val="22"/>
            <w:u w:val="none"/>
          </w:rPr>
          <w:t>A  Two</w:t>
        </w:r>
        <w:proofErr w:type="gramEnd"/>
        <w:r w:rsidRPr="00551E03">
          <w:rPr>
            <w:rStyle w:val="Hyperlink"/>
            <w:rFonts w:asciiTheme="minorHAnsi" w:hAnsiTheme="minorHAnsi" w:cstheme="minorHAnsi"/>
            <w:color w:val="000000"/>
            <w:sz w:val="22"/>
            <w:szCs w:val="22"/>
            <w:u w:val="none"/>
          </w:rPr>
          <w:t xml:space="preserve">-Site Randomized Controlled Trial.’ </w:t>
        </w:r>
        <w:r w:rsidRPr="00551E03">
          <w:rPr>
            <w:rStyle w:val="Hyperlink"/>
            <w:rFonts w:asciiTheme="minorHAnsi" w:hAnsiTheme="minorHAnsi" w:cstheme="minorHAnsi"/>
            <w:i/>
            <w:iCs/>
            <w:color w:val="000000"/>
            <w:sz w:val="22"/>
            <w:szCs w:val="22"/>
            <w:u w:val="none"/>
          </w:rPr>
          <w:t>The American Journal of Psychiatry</w:t>
        </w:r>
        <w:r w:rsidRPr="00551E03">
          <w:rPr>
            <w:rStyle w:val="Hyperlink"/>
            <w:rFonts w:asciiTheme="minorHAnsi" w:hAnsiTheme="minorHAnsi" w:cstheme="minorHAnsi"/>
            <w:color w:val="000000"/>
            <w:sz w:val="22"/>
            <w:szCs w:val="22"/>
            <w:u w:val="none"/>
          </w:rPr>
          <w:t xml:space="preserve"> 170(10):1134–42.</w:t>
        </w:r>
      </w:hyperlink>
    </w:p>
    <w:p w14:paraId="75E5EF5A"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hyperlink r:id="rId18" w:history="1">
        <w:r w:rsidRPr="00551E03">
          <w:rPr>
            <w:rStyle w:val="Hyperlink"/>
            <w:rFonts w:asciiTheme="minorHAnsi" w:hAnsiTheme="minorHAnsi" w:cstheme="minorHAnsi"/>
            <w:color w:val="000000"/>
            <w:sz w:val="22"/>
            <w:szCs w:val="22"/>
            <w:u w:val="none"/>
          </w:rPr>
          <w:t xml:space="preserve">Singh, Jaskaran B., Maggie </w:t>
        </w:r>
        <w:proofErr w:type="spellStart"/>
        <w:r w:rsidRPr="00551E03">
          <w:rPr>
            <w:rStyle w:val="Hyperlink"/>
            <w:rFonts w:asciiTheme="minorHAnsi" w:hAnsiTheme="minorHAnsi" w:cstheme="minorHAnsi"/>
            <w:color w:val="000000"/>
            <w:sz w:val="22"/>
            <w:szCs w:val="22"/>
            <w:u w:val="none"/>
          </w:rPr>
          <w:t>Fedgchin</w:t>
        </w:r>
        <w:proofErr w:type="spellEnd"/>
        <w:r w:rsidRPr="00551E03">
          <w:rPr>
            <w:rStyle w:val="Hyperlink"/>
            <w:rFonts w:asciiTheme="minorHAnsi" w:hAnsiTheme="minorHAnsi" w:cstheme="minorHAnsi"/>
            <w:color w:val="000000"/>
            <w:sz w:val="22"/>
            <w:szCs w:val="22"/>
            <w:u w:val="none"/>
          </w:rPr>
          <w:t xml:space="preserve">, Ella Daly, </w:t>
        </w:r>
        <w:proofErr w:type="spellStart"/>
        <w:r w:rsidRPr="00551E03">
          <w:rPr>
            <w:rStyle w:val="Hyperlink"/>
            <w:rFonts w:asciiTheme="minorHAnsi" w:hAnsiTheme="minorHAnsi" w:cstheme="minorHAnsi"/>
            <w:color w:val="000000"/>
            <w:sz w:val="22"/>
            <w:szCs w:val="22"/>
            <w:u w:val="none"/>
          </w:rPr>
          <w:t>Liwen</w:t>
        </w:r>
        <w:proofErr w:type="spellEnd"/>
        <w:r w:rsidRPr="00551E03">
          <w:rPr>
            <w:rStyle w:val="Hyperlink"/>
            <w:rFonts w:asciiTheme="minorHAnsi" w:hAnsiTheme="minorHAnsi" w:cstheme="minorHAnsi"/>
            <w:color w:val="000000"/>
            <w:sz w:val="22"/>
            <w:szCs w:val="22"/>
            <w:u w:val="none"/>
          </w:rPr>
          <w:t xml:space="preserve"> Xi, Caroline </w:t>
        </w:r>
        <w:proofErr w:type="spellStart"/>
        <w:r w:rsidRPr="00551E03">
          <w:rPr>
            <w:rStyle w:val="Hyperlink"/>
            <w:rFonts w:asciiTheme="minorHAnsi" w:hAnsiTheme="minorHAnsi" w:cstheme="minorHAnsi"/>
            <w:color w:val="000000"/>
            <w:sz w:val="22"/>
            <w:szCs w:val="22"/>
            <w:u w:val="none"/>
          </w:rPr>
          <w:t>Melman</w:t>
        </w:r>
        <w:proofErr w:type="spellEnd"/>
        <w:r w:rsidRPr="00551E03">
          <w:rPr>
            <w:rStyle w:val="Hyperlink"/>
            <w:rFonts w:asciiTheme="minorHAnsi" w:hAnsiTheme="minorHAnsi" w:cstheme="minorHAnsi"/>
            <w:color w:val="000000"/>
            <w:sz w:val="22"/>
            <w:szCs w:val="22"/>
            <w:u w:val="none"/>
          </w:rPr>
          <w:t xml:space="preserve">, Geert De </w:t>
        </w:r>
        <w:proofErr w:type="spellStart"/>
        <w:r w:rsidRPr="00551E03">
          <w:rPr>
            <w:rStyle w:val="Hyperlink"/>
            <w:rFonts w:asciiTheme="minorHAnsi" w:hAnsiTheme="minorHAnsi" w:cstheme="minorHAnsi"/>
            <w:color w:val="000000"/>
            <w:sz w:val="22"/>
            <w:szCs w:val="22"/>
            <w:u w:val="none"/>
          </w:rPr>
          <w:t>Bruecker</w:t>
        </w:r>
        <w:proofErr w:type="spellEnd"/>
        <w:r w:rsidRPr="00551E03">
          <w:rPr>
            <w:rStyle w:val="Hyperlink"/>
            <w:rFonts w:asciiTheme="minorHAnsi" w:hAnsiTheme="minorHAnsi" w:cstheme="minorHAnsi"/>
            <w:color w:val="000000"/>
            <w:sz w:val="22"/>
            <w:szCs w:val="22"/>
            <w:u w:val="none"/>
          </w:rPr>
          <w:t xml:space="preserve">, Andre Tadic, Pascal </w:t>
        </w:r>
        <w:proofErr w:type="spellStart"/>
        <w:r w:rsidRPr="00551E03">
          <w:rPr>
            <w:rStyle w:val="Hyperlink"/>
            <w:rFonts w:asciiTheme="minorHAnsi" w:hAnsiTheme="minorHAnsi" w:cstheme="minorHAnsi"/>
            <w:color w:val="000000"/>
            <w:sz w:val="22"/>
            <w:szCs w:val="22"/>
            <w:u w:val="none"/>
          </w:rPr>
          <w:t>Sienaert</w:t>
        </w:r>
        <w:proofErr w:type="spellEnd"/>
        <w:r w:rsidRPr="00551E03">
          <w:rPr>
            <w:rStyle w:val="Hyperlink"/>
            <w:rFonts w:asciiTheme="minorHAnsi" w:hAnsiTheme="minorHAnsi" w:cstheme="minorHAnsi"/>
            <w:color w:val="000000"/>
            <w:sz w:val="22"/>
            <w:szCs w:val="22"/>
            <w:u w:val="none"/>
          </w:rPr>
          <w:t xml:space="preserve">, Frank Wiegand, Husseini Manji, Wayne C. </w:t>
        </w:r>
        <w:proofErr w:type="spellStart"/>
        <w:r w:rsidRPr="00551E03">
          <w:rPr>
            <w:rStyle w:val="Hyperlink"/>
            <w:rFonts w:asciiTheme="minorHAnsi" w:hAnsiTheme="minorHAnsi" w:cstheme="minorHAnsi"/>
            <w:color w:val="000000"/>
            <w:sz w:val="22"/>
            <w:szCs w:val="22"/>
            <w:u w:val="none"/>
          </w:rPr>
          <w:t>Drevets</w:t>
        </w:r>
        <w:proofErr w:type="spellEnd"/>
        <w:r w:rsidRPr="00551E03">
          <w:rPr>
            <w:rStyle w:val="Hyperlink"/>
            <w:rFonts w:asciiTheme="minorHAnsi" w:hAnsiTheme="minorHAnsi" w:cstheme="minorHAnsi"/>
            <w:color w:val="000000"/>
            <w:sz w:val="22"/>
            <w:szCs w:val="22"/>
            <w:u w:val="none"/>
          </w:rPr>
          <w:t xml:space="preserve">, and Luc Van </w:t>
        </w:r>
        <w:proofErr w:type="spellStart"/>
        <w:r w:rsidRPr="00551E03">
          <w:rPr>
            <w:rStyle w:val="Hyperlink"/>
            <w:rFonts w:asciiTheme="minorHAnsi" w:hAnsiTheme="minorHAnsi" w:cstheme="minorHAnsi"/>
            <w:color w:val="000000"/>
            <w:sz w:val="22"/>
            <w:szCs w:val="22"/>
            <w:u w:val="none"/>
          </w:rPr>
          <w:t>Nueten</w:t>
        </w:r>
        <w:proofErr w:type="spellEnd"/>
        <w:r w:rsidRPr="00551E03">
          <w:rPr>
            <w:rStyle w:val="Hyperlink"/>
            <w:rFonts w:asciiTheme="minorHAnsi" w:hAnsiTheme="minorHAnsi" w:cstheme="minorHAnsi"/>
            <w:color w:val="000000"/>
            <w:sz w:val="22"/>
            <w:szCs w:val="22"/>
            <w:u w:val="none"/>
          </w:rPr>
          <w:t xml:space="preserve">. 2016. ‘Intravenous Esketamine in Adult Treatment-Resistant Depression: A Double-Blind, Double-Randomization, Placebo-Controlled Study’. </w:t>
        </w:r>
        <w:r w:rsidRPr="00551E03">
          <w:rPr>
            <w:rStyle w:val="Hyperlink"/>
            <w:rFonts w:asciiTheme="minorHAnsi" w:hAnsiTheme="minorHAnsi" w:cstheme="minorHAnsi"/>
            <w:i/>
            <w:iCs/>
            <w:color w:val="000000"/>
            <w:sz w:val="22"/>
            <w:szCs w:val="22"/>
            <w:u w:val="none"/>
          </w:rPr>
          <w:t>Biological Psychiatry</w:t>
        </w:r>
        <w:r w:rsidRPr="00551E03">
          <w:rPr>
            <w:rStyle w:val="Hyperlink"/>
            <w:rFonts w:asciiTheme="minorHAnsi" w:hAnsiTheme="minorHAnsi" w:cstheme="minorHAnsi"/>
            <w:color w:val="000000"/>
            <w:sz w:val="22"/>
            <w:szCs w:val="22"/>
            <w:u w:val="none"/>
          </w:rPr>
          <w:t xml:space="preserve"> 80(6):424–31.</w:t>
        </w:r>
      </w:hyperlink>
    </w:p>
    <w:p w14:paraId="111C5957"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hyperlink r:id="rId19" w:history="1">
        <w:proofErr w:type="spellStart"/>
        <w:r w:rsidRPr="00551E03">
          <w:rPr>
            <w:rStyle w:val="Hyperlink"/>
            <w:rFonts w:asciiTheme="minorHAnsi" w:hAnsiTheme="minorHAnsi" w:cstheme="minorHAnsi"/>
            <w:color w:val="000000"/>
            <w:sz w:val="22"/>
            <w:szCs w:val="22"/>
            <w:u w:val="none"/>
          </w:rPr>
          <w:t>Sos</w:t>
        </w:r>
        <w:proofErr w:type="spellEnd"/>
        <w:r w:rsidRPr="00551E03">
          <w:rPr>
            <w:rStyle w:val="Hyperlink"/>
            <w:rFonts w:asciiTheme="minorHAnsi" w:hAnsiTheme="minorHAnsi" w:cstheme="minorHAnsi"/>
            <w:color w:val="000000"/>
            <w:sz w:val="22"/>
            <w:szCs w:val="22"/>
            <w:u w:val="none"/>
          </w:rPr>
          <w:t xml:space="preserve">, Peter, Monika </w:t>
        </w:r>
        <w:proofErr w:type="spellStart"/>
        <w:r w:rsidRPr="00551E03">
          <w:rPr>
            <w:rStyle w:val="Hyperlink"/>
            <w:rFonts w:asciiTheme="minorHAnsi" w:hAnsiTheme="minorHAnsi" w:cstheme="minorHAnsi"/>
            <w:color w:val="000000"/>
            <w:sz w:val="22"/>
            <w:szCs w:val="22"/>
            <w:u w:val="none"/>
          </w:rPr>
          <w:t>Klirova</w:t>
        </w:r>
        <w:proofErr w:type="spellEnd"/>
        <w:r w:rsidRPr="00551E03">
          <w:rPr>
            <w:rStyle w:val="Hyperlink"/>
            <w:rFonts w:asciiTheme="minorHAnsi" w:hAnsiTheme="minorHAnsi" w:cstheme="minorHAnsi"/>
            <w:color w:val="000000"/>
            <w:sz w:val="22"/>
            <w:szCs w:val="22"/>
            <w:u w:val="none"/>
          </w:rPr>
          <w:t xml:space="preserve">, Tomas Novak, </w:t>
        </w:r>
        <w:proofErr w:type="spellStart"/>
        <w:r w:rsidRPr="00551E03">
          <w:rPr>
            <w:rStyle w:val="Hyperlink"/>
            <w:rFonts w:asciiTheme="minorHAnsi" w:hAnsiTheme="minorHAnsi" w:cstheme="minorHAnsi"/>
            <w:color w:val="000000"/>
            <w:sz w:val="22"/>
            <w:szCs w:val="22"/>
            <w:u w:val="none"/>
          </w:rPr>
          <w:t>Barbora</w:t>
        </w:r>
        <w:proofErr w:type="spellEnd"/>
        <w:r w:rsidRPr="00551E03">
          <w:rPr>
            <w:rStyle w:val="Hyperlink"/>
            <w:rFonts w:asciiTheme="minorHAnsi" w:hAnsiTheme="minorHAnsi" w:cstheme="minorHAnsi"/>
            <w:color w:val="000000"/>
            <w:sz w:val="22"/>
            <w:szCs w:val="22"/>
            <w:u w:val="none"/>
          </w:rPr>
          <w:t xml:space="preserve"> </w:t>
        </w:r>
        <w:proofErr w:type="spellStart"/>
        <w:r w:rsidRPr="00551E03">
          <w:rPr>
            <w:rStyle w:val="Hyperlink"/>
            <w:rFonts w:asciiTheme="minorHAnsi" w:hAnsiTheme="minorHAnsi" w:cstheme="minorHAnsi"/>
            <w:color w:val="000000"/>
            <w:sz w:val="22"/>
            <w:szCs w:val="22"/>
            <w:u w:val="none"/>
          </w:rPr>
          <w:t>Kohutova</w:t>
        </w:r>
        <w:proofErr w:type="spellEnd"/>
        <w:r w:rsidRPr="00551E03">
          <w:rPr>
            <w:rStyle w:val="Hyperlink"/>
            <w:rFonts w:asciiTheme="minorHAnsi" w:hAnsiTheme="minorHAnsi" w:cstheme="minorHAnsi"/>
            <w:color w:val="000000"/>
            <w:sz w:val="22"/>
            <w:szCs w:val="22"/>
            <w:u w:val="none"/>
          </w:rPr>
          <w:t xml:space="preserve">, Jiri </w:t>
        </w:r>
        <w:proofErr w:type="spellStart"/>
        <w:r w:rsidRPr="00551E03">
          <w:rPr>
            <w:rStyle w:val="Hyperlink"/>
            <w:rFonts w:asciiTheme="minorHAnsi" w:hAnsiTheme="minorHAnsi" w:cstheme="minorHAnsi"/>
            <w:color w:val="000000"/>
            <w:sz w:val="22"/>
            <w:szCs w:val="22"/>
            <w:u w:val="none"/>
          </w:rPr>
          <w:t>Horacek</w:t>
        </w:r>
        <w:proofErr w:type="spellEnd"/>
        <w:r w:rsidRPr="00551E03">
          <w:rPr>
            <w:rStyle w:val="Hyperlink"/>
            <w:rFonts w:asciiTheme="minorHAnsi" w:hAnsiTheme="minorHAnsi" w:cstheme="minorHAnsi"/>
            <w:color w:val="000000"/>
            <w:sz w:val="22"/>
            <w:szCs w:val="22"/>
            <w:u w:val="none"/>
          </w:rPr>
          <w:t xml:space="preserve">, and Tomas </w:t>
        </w:r>
        <w:proofErr w:type="spellStart"/>
        <w:r w:rsidRPr="00551E03">
          <w:rPr>
            <w:rStyle w:val="Hyperlink"/>
            <w:rFonts w:asciiTheme="minorHAnsi" w:hAnsiTheme="minorHAnsi" w:cstheme="minorHAnsi"/>
            <w:color w:val="000000"/>
            <w:sz w:val="22"/>
            <w:szCs w:val="22"/>
            <w:u w:val="none"/>
          </w:rPr>
          <w:t>Palenicek</w:t>
        </w:r>
        <w:proofErr w:type="spellEnd"/>
        <w:r w:rsidRPr="00551E03">
          <w:rPr>
            <w:rStyle w:val="Hyperlink"/>
            <w:rFonts w:asciiTheme="minorHAnsi" w:hAnsiTheme="minorHAnsi" w:cstheme="minorHAnsi"/>
            <w:color w:val="000000"/>
            <w:sz w:val="22"/>
            <w:szCs w:val="22"/>
            <w:u w:val="none"/>
          </w:rPr>
          <w:t xml:space="preserve">. 2013. ‘Relationship of Ketamine’s Antidepressant and Psychotomimetic Effects in </w:t>
        </w:r>
        <w:proofErr w:type="gramStart"/>
        <w:r w:rsidRPr="00551E03">
          <w:rPr>
            <w:rStyle w:val="Hyperlink"/>
            <w:rFonts w:asciiTheme="minorHAnsi" w:hAnsiTheme="minorHAnsi" w:cstheme="minorHAnsi"/>
            <w:color w:val="000000"/>
            <w:sz w:val="22"/>
            <w:szCs w:val="22"/>
            <w:u w:val="none"/>
          </w:rPr>
          <w:t>Unipolar  Depression</w:t>
        </w:r>
        <w:proofErr w:type="gramEnd"/>
        <w:r w:rsidRPr="00551E03">
          <w:rPr>
            <w:rStyle w:val="Hyperlink"/>
            <w:rFonts w:asciiTheme="minorHAnsi" w:hAnsiTheme="minorHAnsi" w:cstheme="minorHAnsi"/>
            <w:color w:val="000000"/>
            <w:sz w:val="22"/>
            <w:szCs w:val="22"/>
            <w:u w:val="none"/>
          </w:rPr>
          <w:t xml:space="preserve">.’ </w:t>
        </w:r>
        <w:r w:rsidRPr="00551E03">
          <w:rPr>
            <w:rStyle w:val="Hyperlink"/>
            <w:rFonts w:asciiTheme="minorHAnsi" w:hAnsiTheme="minorHAnsi" w:cstheme="minorHAnsi"/>
            <w:i/>
            <w:iCs/>
            <w:color w:val="000000"/>
            <w:sz w:val="22"/>
            <w:szCs w:val="22"/>
            <w:u w:val="none"/>
          </w:rPr>
          <w:t>Neuro Endocrinology Letters</w:t>
        </w:r>
        <w:r w:rsidRPr="00551E03">
          <w:rPr>
            <w:rStyle w:val="Hyperlink"/>
            <w:rFonts w:asciiTheme="minorHAnsi" w:hAnsiTheme="minorHAnsi" w:cstheme="minorHAnsi"/>
            <w:color w:val="000000"/>
            <w:sz w:val="22"/>
            <w:szCs w:val="22"/>
            <w:u w:val="none"/>
          </w:rPr>
          <w:t xml:space="preserve"> 34(4):287–93.</w:t>
        </w:r>
      </w:hyperlink>
    </w:p>
    <w:p w14:paraId="079C2C03"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r w:rsidRPr="00551E03">
        <w:rPr>
          <w:rFonts w:asciiTheme="minorHAnsi" w:hAnsiTheme="minorHAnsi" w:cstheme="minorHAnsi"/>
          <w:color w:val="000000"/>
          <w:sz w:val="22"/>
          <w:szCs w:val="22"/>
          <w:shd w:val="clear" w:color="auto" w:fill="FFFFFF"/>
        </w:rPr>
        <w:t>World Health Organisation (2020) Depression Fact Sheet. Accessed via; www.who.int/news-room/fact-sheets/detail/depression</w:t>
      </w:r>
    </w:p>
    <w:p w14:paraId="0D51148F"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hyperlink r:id="rId20" w:history="1">
        <w:r w:rsidRPr="00551E03">
          <w:rPr>
            <w:rStyle w:val="Hyperlink"/>
            <w:rFonts w:asciiTheme="minorHAnsi" w:hAnsiTheme="minorHAnsi" w:cstheme="minorHAnsi"/>
            <w:color w:val="000000"/>
            <w:sz w:val="22"/>
            <w:szCs w:val="22"/>
            <w:u w:val="none"/>
          </w:rPr>
          <w:t xml:space="preserve">Zarate, Carlos A., Nancy E. </w:t>
        </w:r>
        <w:proofErr w:type="spellStart"/>
        <w:r w:rsidRPr="00551E03">
          <w:rPr>
            <w:rStyle w:val="Hyperlink"/>
            <w:rFonts w:asciiTheme="minorHAnsi" w:hAnsiTheme="minorHAnsi" w:cstheme="minorHAnsi"/>
            <w:color w:val="000000"/>
            <w:sz w:val="22"/>
            <w:szCs w:val="22"/>
            <w:u w:val="none"/>
          </w:rPr>
          <w:t>Brutsche</w:t>
        </w:r>
        <w:proofErr w:type="spellEnd"/>
        <w:r w:rsidRPr="00551E03">
          <w:rPr>
            <w:rStyle w:val="Hyperlink"/>
            <w:rFonts w:asciiTheme="minorHAnsi" w:hAnsiTheme="minorHAnsi" w:cstheme="minorHAnsi"/>
            <w:color w:val="000000"/>
            <w:sz w:val="22"/>
            <w:szCs w:val="22"/>
            <w:u w:val="none"/>
          </w:rPr>
          <w:t xml:space="preserve">, </w:t>
        </w:r>
        <w:proofErr w:type="spellStart"/>
        <w:r w:rsidRPr="00551E03">
          <w:rPr>
            <w:rStyle w:val="Hyperlink"/>
            <w:rFonts w:asciiTheme="minorHAnsi" w:hAnsiTheme="minorHAnsi" w:cstheme="minorHAnsi"/>
            <w:color w:val="000000"/>
            <w:sz w:val="22"/>
            <w:szCs w:val="22"/>
            <w:u w:val="none"/>
          </w:rPr>
          <w:t>Lobna</w:t>
        </w:r>
        <w:proofErr w:type="spellEnd"/>
        <w:r w:rsidRPr="00551E03">
          <w:rPr>
            <w:rStyle w:val="Hyperlink"/>
            <w:rFonts w:asciiTheme="minorHAnsi" w:hAnsiTheme="minorHAnsi" w:cstheme="minorHAnsi"/>
            <w:color w:val="000000"/>
            <w:sz w:val="22"/>
            <w:szCs w:val="22"/>
            <w:u w:val="none"/>
          </w:rPr>
          <w:t xml:space="preserve"> Ibrahim, Jose Franco-</w:t>
        </w:r>
        <w:proofErr w:type="spellStart"/>
        <w:r w:rsidRPr="00551E03">
          <w:rPr>
            <w:rStyle w:val="Hyperlink"/>
            <w:rFonts w:asciiTheme="minorHAnsi" w:hAnsiTheme="minorHAnsi" w:cstheme="minorHAnsi"/>
            <w:color w:val="000000"/>
            <w:sz w:val="22"/>
            <w:szCs w:val="22"/>
            <w:u w:val="none"/>
          </w:rPr>
          <w:t>Chaves</w:t>
        </w:r>
        <w:proofErr w:type="spellEnd"/>
        <w:r w:rsidRPr="00551E03">
          <w:rPr>
            <w:rStyle w:val="Hyperlink"/>
            <w:rFonts w:asciiTheme="minorHAnsi" w:hAnsiTheme="minorHAnsi" w:cstheme="minorHAnsi"/>
            <w:color w:val="000000"/>
            <w:sz w:val="22"/>
            <w:szCs w:val="22"/>
            <w:u w:val="none"/>
          </w:rPr>
          <w:t xml:space="preserve">, Nancy </w:t>
        </w:r>
        <w:proofErr w:type="spellStart"/>
        <w:r w:rsidRPr="00551E03">
          <w:rPr>
            <w:rStyle w:val="Hyperlink"/>
            <w:rFonts w:asciiTheme="minorHAnsi" w:hAnsiTheme="minorHAnsi" w:cstheme="minorHAnsi"/>
            <w:color w:val="000000"/>
            <w:sz w:val="22"/>
            <w:szCs w:val="22"/>
            <w:u w:val="none"/>
          </w:rPr>
          <w:t>Diazgranados</w:t>
        </w:r>
        <w:proofErr w:type="spellEnd"/>
        <w:r w:rsidRPr="00551E03">
          <w:rPr>
            <w:rStyle w:val="Hyperlink"/>
            <w:rFonts w:asciiTheme="minorHAnsi" w:hAnsiTheme="minorHAnsi" w:cstheme="minorHAnsi"/>
            <w:color w:val="000000"/>
            <w:sz w:val="22"/>
            <w:szCs w:val="22"/>
            <w:u w:val="none"/>
          </w:rPr>
          <w:t xml:space="preserve">, Anibal </w:t>
        </w:r>
        <w:proofErr w:type="spellStart"/>
        <w:r w:rsidRPr="00551E03">
          <w:rPr>
            <w:rStyle w:val="Hyperlink"/>
            <w:rFonts w:asciiTheme="minorHAnsi" w:hAnsiTheme="minorHAnsi" w:cstheme="minorHAnsi"/>
            <w:color w:val="000000"/>
            <w:sz w:val="22"/>
            <w:szCs w:val="22"/>
            <w:u w:val="none"/>
          </w:rPr>
          <w:t>Cravchik</w:t>
        </w:r>
        <w:proofErr w:type="spellEnd"/>
        <w:r w:rsidRPr="00551E03">
          <w:rPr>
            <w:rStyle w:val="Hyperlink"/>
            <w:rFonts w:asciiTheme="minorHAnsi" w:hAnsiTheme="minorHAnsi" w:cstheme="minorHAnsi"/>
            <w:color w:val="000000"/>
            <w:sz w:val="22"/>
            <w:szCs w:val="22"/>
            <w:u w:val="none"/>
          </w:rPr>
          <w:t xml:space="preserve">, Jessica </w:t>
        </w:r>
        <w:proofErr w:type="spellStart"/>
        <w:r w:rsidRPr="00551E03">
          <w:rPr>
            <w:rStyle w:val="Hyperlink"/>
            <w:rFonts w:asciiTheme="minorHAnsi" w:hAnsiTheme="minorHAnsi" w:cstheme="minorHAnsi"/>
            <w:color w:val="000000"/>
            <w:sz w:val="22"/>
            <w:szCs w:val="22"/>
            <w:u w:val="none"/>
          </w:rPr>
          <w:t>Selter</w:t>
        </w:r>
        <w:proofErr w:type="spellEnd"/>
        <w:r w:rsidRPr="00551E03">
          <w:rPr>
            <w:rStyle w:val="Hyperlink"/>
            <w:rFonts w:asciiTheme="minorHAnsi" w:hAnsiTheme="minorHAnsi" w:cstheme="minorHAnsi"/>
            <w:color w:val="000000"/>
            <w:sz w:val="22"/>
            <w:szCs w:val="22"/>
            <w:u w:val="none"/>
          </w:rPr>
          <w:t xml:space="preserve">, Craig A. Marquardt, Victoria Liberty, and David A. </w:t>
        </w:r>
        <w:proofErr w:type="spellStart"/>
        <w:r w:rsidRPr="00551E03">
          <w:rPr>
            <w:rStyle w:val="Hyperlink"/>
            <w:rFonts w:asciiTheme="minorHAnsi" w:hAnsiTheme="minorHAnsi" w:cstheme="minorHAnsi"/>
            <w:color w:val="000000"/>
            <w:sz w:val="22"/>
            <w:szCs w:val="22"/>
            <w:u w:val="none"/>
          </w:rPr>
          <w:t>Luckenbaugh</w:t>
        </w:r>
        <w:proofErr w:type="spellEnd"/>
        <w:r w:rsidRPr="00551E03">
          <w:rPr>
            <w:rStyle w:val="Hyperlink"/>
            <w:rFonts w:asciiTheme="minorHAnsi" w:hAnsiTheme="minorHAnsi" w:cstheme="minorHAnsi"/>
            <w:color w:val="000000"/>
            <w:sz w:val="22"/>
            <w:szCs w:val="22"/>
            <w:u w:val="none"/>
          </w:rPr>
          <w:t xml:space="preserve">. 2012. ‘Replication of Ketamine’s Antidepressant Efficacy in Bipolar Depression: A Randomized Controlled Add-On Trial’. </w:t>
        </w:r>
        <w:r w:rsidRPr="00551E03">
          <w:rPr>
            <w:rStyle w:val="Hyperlink"/>
            <w:rFonts w:asciiTheme="minorHAnsi" w:hAnsiTheme="minorHAnsi" w:cstheme="minorHAnsi"/>
            <w:i/>
            <w:iCs/>
            <w:color w:val="000000"/>
            <w:sz w:val="22"/>
            <w:szCs w:val="22"/>
            <w:u w:val="none"/>
          </w:rPr>
          <w:t>Biological Psychiatry</w:t>
        </w:r>
        <w:r w:rsidRPr="00551E03">
          <w:rPr>
            <w:rStyle w:val="Hyperlink"/>
            <w:rFonts w:asciiTheme="minorHAnsi" w:hAnsiTheme="minorHAnsi" w:cstheme="minorHAnsi"/>
            <w:color w:val="000000"/>
            <w:sz w:val="22"/>
            <w:szCs w:val="22"/>
            <w:u w:val="none"/>
          </w:rPr>
          <w:t xml:space="preserve"> 71(11):939–46.</w:t>
        </w:r>
      </w:hyperlink>
    </w:p>
    <w:p w14:paraId="7A8E5E87" w14:textId="77777777" w:rsidR="007966CF" w:rsidRPr="00551E03" w:rsidRDefault="007966CF" w:rsidP="007966CF">
      <w:pPr>
        <w:pStyle w:val="NormalWeb"/>
        <w:spacing w:before="0" w:beforeAutospacing="0" w:after="0" w:afterAutospacing="0"/>
        <w:ind w:left="720" w:hanging="720"/>
        <w:rPr>
          <w:rFonts w:asciiTheme="minorHAnsi" w:hAnsiTheme="minorHAnsi" w:cstheme="minorHAnsi"/>
        </w:rPr>
      </w:pPr>
      <w:r w:rsidRPr="00551E03">
        <w:rPr>
          <w:rFonts w:asciiTheme="minorHAnsi" w:hAnsiTheme="minorHAnsi" w:cstheme="minorHAnsi"/>
          <w:color w:val="000000"/>
          <w:sz w:val="22"/>
          <w:szCs w:val="22"/>
          <w:shd w:val="clear" w:color="auto" w:fill="FFFFFF"/>
        </w:rPr>
        <w:t xml:space="preserve">Zarate, C. &amp; </w:t>
      </w:r>
      <w:proofErr w:type="spellStart"/>
      <w:r w:rsidRPr="00551E03">
        <w:rPr>
          <w:rFonts w:asciiTheme="minorHAnsi" w:hAnsiTheme="minorHAnsi" w:cstheme="minorHAnsi"/>
          <w:color w:val="000000"/>
          <w:sz w:val="22"/>
          <w:szCs w:val="22"/>
          <w:shd w:val="clear" w:color="auto" w:fill="FFFFFF"/>
        </w:rPr>
        <w:t>Niciu</w:t>
      </w:r>
      <w:proofErr w:type="spellEnd"/>
      <w:r w:rsidRPr="00551E03">
        <w:rPr>
          <w:rFonts w:asciiTheme="minorHAnsi" w:hAnsiTheme="minorHAnsi" w:cstheme="minorHAnsi"/>
          <w:color w:val="000000"/>
          <w:sz w:val="22"/>
          <w:szCs w:val="22"/>
          <w:shd w:val="clear" w:color="auto" w:fill="FFFFFF"/>
        </w:rPr>
        <w:t xml:space="preserve"> MJ. (2015) Ketamine for depression: evidence, </w:t>
      </w:r>
      <w:proofErr w:type="gramStart"/>
      <w:r w:rsidRPr="00551E03">
        <w:rPr>
          <w:rFonts w:asciiTheme="minorHAnsi" w:hAnsiTheme="minorHAnsi" w:cstheme="minorHAnsi"/>
          <w:color w:val="000000"/>
          <w:sz w:val="22"/>
          <w:szCs w:val="22"/>
          <w:shd w:val="clear" w:color="auto" w:fill="FFFFFF"/>
        </w:rPr>
        <w:t>challenges</w:t>
      </w:r>
      <w:proofErr w:type="gramEnd"/>
      <w:r w:rsidRPr="00551E03">
        <w:rPr>
          <w:rFonts w:asciiTheme="minorHAnsi" w:hAnsiTheme="minorHAnsi" w:cstheme="minorHAnsi"/>
          <w:color w:val="000000"/>
          <w:sz w:val="22"/>
          <w:szCs w:val="22"/>
          <w:shd w:val="clear" w:color="auto" w:fill="FFFFFF"/>
        </w:rPr>
        <w:t xml:space="preserve"> and promise. </w:t>
      </w:r>
      <w:r w:rsidRPr="00551E03">
        <w:rPr>
          <w:rFonts w:asciiTheme="minorHAnsi" w:hAnsiTheme="minorHAnsi" w:cstheme="minorHAnsi"/>
          <w:i/>
          <w:iCs/>
          <w:color w:val="000000"/>
          <w:sz w:val="22"/>
          <w:szCs w:val="22"/>
          <w:shd w:val="clear" w:color="auto" w:fill="FFFFFF"/>
        </w:rPr>
        <w:t xml:space="preserve">World Psychiatry </w:t>
      </w:r>
      <w:r w:rsidRPr="00551E03">
        <w:rPr>
          <w:rFonts w:asciiTheme="minorHAnsi" w:hAnsiTheme="minorHAnsi" w:cstheme="minorHAnsi"/>
          <w:color w:val="000000"/>
          <w:sz w:val="22"/>
          <w:szCs w:val="22"/>
          <w:shd w:val="clear" w:color="auto" w:fill="FFFFFF"/>
        </w:rPr>
        <w:t>14:348–350.</w:t>
      </w:r>
    </w:p>
    <w:p w14:paraId="0D456B47" w14:textId="170A4181" w:rsidR="009703BF" w:rsidRPr="00551E03" w:rsidRDefault="009703BF">
      <w:pPr>
        <w:rPr>
          <w:rFonts w:cstheme="minorHAnsi"/>
        </w:rPr>
      </w:pPr>
      <w:r w:rsidRPr="00551E03">
        <w:rPr>
          <w:rFonts w:cstheme="minorHAnsi"/>
        </w:rPr>
        <w:br w:type="page"/>
      </w:r>
    </w:p>
    <w:p w14:paraId="28D96ED0" w14:textId="655D2242" w:rsidR="009703BF" w:rsidRPr="00551E03" w:rsidRDefault="009703BF" w:rsidP="00551E03">
      <w:pPr>
        <w:pStyle w:val="Heading1"/>
        <w:spacing w:before="400" w:beforeAutospacing="0" w:after="120" w:afterAutospacing="0"/>
        <w:jc w:val="both"/>
        <w:rPr>
          <w:rFonts w:asciiTheme="minorHAnsi" w:hAnsiTheme="minorHAnsi" w:cstheme="minorHAnsi"/>
          <w:color w:val="000000"/>
          <w:sz w:val="24"/>
          <w:szCs w:val="24"/>
          <w:lang w:val="es-ES"/>
        </w:rPr>
      </w:pPr>
      <w:r w:rsidRPr="00551E03">
        <w:rPr>
          <w:rFonts w:asciiTheme="minorHAnsi" w:hAnsiTheme="minorHAnsi" w:cstheme="minorHAnsi"/>
          <w:color w:val="000000"/>
          <w:sz w:val="24"/>
          <w:szCs w:val="24"/>
          <w:lang w:val="es-ES"/>
        </w:rPr>
        <w:lastRenderedPageBreak/>
        <w:t>Appendix A</w:t>
      </w:r>
    </w:p>
    <w:p w14:paraId="2B91DF71" w14:textId="77777777" w:rsidR="009703BF" w:rsidRPr="009703BF" w:rsidRDefault="009703BF" w:rsidP="00551E03">
      <w:r w:rsidRPr="00551E03">
        <w:rPr>
          <w:noProof/>
          <w:bdr w:val="none" w:sz="0" w:space="0" w:color="auto" w:frame="1"/>
          <w:shd w:val="clear" w:color="auto" w:fill="FFFFFF"/>
          <w:lang w:eastAsia="en-GB"/>
        </w:rPr>
        <w:drawing>
          <wp:inline distT="0" distB="0" distL="0" distR="0" wp14:anchorId="0E06B49F" wp14:editId="70E43E9C">
            <wp:extent cx="5400040" cy="2769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69235"/>
                    </a:xfrm>
                    <a:prstGeom prst="rect">
                      <a:avLst/>
                    </a:prstGeom>
                    <a:noFill/>
                    <a:ln>
                      <a:noFill/>
                    </a:ln>
                  </pic:spPr>
                </pic:pic>
              </a:graphicData>
            </a:graphic>
          </wp:inline>
        </w:drawing>
      </w:r>
    </w:p>
    <w:p w14:paraId="7F7FAB08" w14:textId="5608A97A" w:rsidR="001257CF" w:rsidRPr="009703BF" w:rsidRDefault="009703BF" w:rsidP="00551E03">
      <w:pPr>
        <w:pStyle w:val="Caption"/>
        <w:jc w:val="both"/>
      </w:pPr>
      <w:r w:rsidRPr="009703BF">
        <w:rPr>
          <w:rFonts w:cstheme="minorHAnsi"/>
        </w:rPr>
        <w:t xml:space="preserve">Figure </w:t>
      </w:r>
      <w:r w:rsidRPr="009703BF">
        <w:rPr>
          <w:rFonts w:cstheme="minorHAnsi"/>
        </w:rPr>
        <w:fldChar w:fldCharType="begin"/>
      </w:r>
      <w:r w:rsidRPr="009703BF">
        <w:rPr>
          <w:rFonts w:cstheme="minorHAnsi"/>
        </w:rPr>
        <w:instrText xml:space="preserve"> SEQ Figure \* ARABIC </w:instrText>
      </w:r>
      <w:r w:rsidRPr="009703BF">
        <w:rPr>
          <w:rFonts w:cstheme="minorHAnsi"/>
        </w:rPr>
        <w:fldChar w:fldCharType="separate"/>
      </w:r>
      <w:r w:rsidRPr="009703BF">
        <w:rPr>
          <w:rFonts w:cstheme="minorHAnsi"/>
          <w:noProof/>
        </w:rPr>
        <w:t>5</w:t>
      </w:r>
      <w:r w:rsidRPr="009703BF">
        <w:rPr>
          <w:rFonts w:cstheme="minorHAnsi"/>
        </w:rPr>
        <w:fldChar w:fldCharType="end"/>
      </w:r>
      <w:r w:rsidRPr="009703BF">
        <w:rPr>
          <w:rFonts w:cstheme="minorHAnsi"/>
        </w:rPr>
        <w:t>: Articles included in meta-analysis</w:t>
      </w:r>
    </w:p>
    <w:sectPr w:rsidR="001257CF" w:rsidRPr="009703BF" w:rsidSect="003363DB">
      <w:head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83715" w14:textId="77777777" w:rsidR="003D650F" w:rsidRDefault="003D650F" w:rsidP="00BA419C">
      <w:pPr>
        <w:spacing w:after="0" w:line="240" w:lineRule="auto"/>
      </w:pPr>
      <w:r>
        <w:separator/>
      </w:r>
    </w:p>
  </w:endnote>
  <w:endnote w:type="continuationSeparator" w:id="0">
    <w:p w14:paraId="41643F02" w14:textId="77777777" w:rsidR="003D650F" w:rsidRDefault="003D650F" w:rsidP="00BA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34765" w14:textId="77777777" w:rsidR="003D650F" w:rsidRDefault="003D650F" w:rsidP="00BA419C">
      <w:pPr>
        <w:spacing w:after="0" w:line="240" w:lineRule="auto"/>
      </w:pPr>
      <w:r>
        <w:separator/>
      </w:r>
    </w:p>
  </w:footnote>
  <w:footnote w:type="continuationSeparator" w:id="0">
    <w:p w14:paraId="06AB98FB" w14:textId="77777777" w:rsidR="003D650F" w:rsidRDefault="003D650F" w:rsidP="00BA4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7902525"/>
      <w:docPartObj>
        <w:docPartGallery w:val="Page Numbers (Top of Page)"/>
        <w:docPartUnique/>
      </w:docPartObj>
    </w:sdtPr>
    <w:sdtEndPr>
      <w:rPr>
        <w:noProof/>
      </w:rPr>
    </w:sdtEndPr>
    <w:sdtContent>
      <w:p w14:paraId="5829D73B" w14:textId="337C80F1" w:rsidR="00BA419C" w:rsidRDefault="00BA41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752663" w14:textId="77777777" w:rsidR="00BA419C" w:rsidRDefault="00BA41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925E0"/>
    <w:multiLevelType w:val="multilevel"/>
    <w:tmpl w:val="87E4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A3564"/>
    <w:multiLevelType w:val="multilevel"/>
    <w:tmpl w:val="1A78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CA60AE"/>
    <w:multiLevelType w:val="multilevel"/>
    <w:tmpl w:val="7736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mela Inostroza Fernández">
    <w15:presenceInfo w15:providerId="Windows Live" w15:userId="bdf388d165303e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8F"/>
    <w:rsid w:val="000D18CF"/>
    <w:rsid w:val="001257CF"/>
    <w:rsid w:val="003363DB"/>
    <w:rsid w:val="003920FC"/>
    <w:rsid w:val="003D650F"/>
    <w:rsid w:val="00551E03"/>
    <w:rsid w:val="0059270A"/>
    <w:rsid w:val="007966CF"/>
    <w:rsid w:val="009703BF"/>
    <w:rsid w:val="00B0378F"/>
    <w:rsid w:val="00B17A1D"/>
    <w:rsid w:val="00BA419C"/>
    <w:rsid w:val="00E60B36"/>
    <w:rsid w:val="00EA1BC1"/>
    <w:rsid w:val="00EE0EA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178C"/>
  <w15:chartTrackingRefBased/>
  <w15:docId w15:val="{DBC37F33-AA22-49AF-BE1B-81D9D814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0E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0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78F"/>
    <w:rPr>
      <w:rFonts w:ascii="Segoe UI" w:hAnsi="Segoe UI" w:cs="Segoe UI"/>
      <w:sz w:val="18"/>
      <w:szCs w:val="18"/>
    </w:rPr>
  </w:style>
  <w:style w:type="paragraph" w:styleId="Title">
    <w:name w:val="Title"/>
    <w:basedOn w:val="Normal"/>
    <w:next w:val="Normal"/>
    <w:link w:val="TitleChar"/>
    <w:uiPriority w:val="10"/>
    <w:qFormat/>
    <w:rsid w:val="003920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0FC"/>
    <w:rPr>
      <w:rFonts w:asciiTheme="majorHAnsi" w:eastAsiaTheme="majorEastAsia" w:hAnsiTheme="majorHAnsi" w:cstheme="majorBidi"/>
      <w:spacing w:val="-10"/>
      <w:kern w:val="28"/>
      <w:sz w:val="56"/>
      <w:szCs w:val="56"/>
    </w:rPr>
  </w:style>
  <w:style w:type="paragraph" w:styleId="Revision">
    <w:name w:val="Revision"/>
    <w:hidden/>
    <w:uiPriority w:val="99"/>
    <w:semiHidden/>
    <w:rsid w:val="003920FC"/>
    <w:pPr>
      <w:spacing w:after="0" w:line="240" w:lineRule="auto"/>
    </w:pPr>
  </w:style>
  <w:style w:type="character" w:customStyle="1" w:styleId="Heading1Char">
    <w:name w:val="Heading 1 Char"/>
    <w:basedOn w:val="DefaultParagraphFont"/>
    <w:link w:val="Heading1"/>
    <w:uiPriority w:val="9"/>
    <w:rsid w:val="00EE0EA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EE0EA2"/>
    <w:rPr>
      <w:color w:val="0000FF"/>
      <w:u w:val="single"/>
    </w:rPr>
  </w:style>
  <w:style w:type="paragraph" w:styleId="Caption">
    <w:name w:val="caption"/>
    <w:basedOn w:val="Normal"/>
    <w:next w:val="Normal"/>
    <w:uiPriority w:val="35"/>
    <w:unhideWhenUsed/>
    <w:qFormat/>
    <w:rsid w:val="007966C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966CF"/>
    <w:rPr>
      <w:color w:val="808080"/>
    </w:rPr>
  </w:style>
  <w:style w:type="paragraph" w:styleId="Header">
    <w:name w:val="header"/>
    <w:basedOn w:val="Normal"/>
    <w:link w:val="HeaderChar"/>
    <w:uiPriority w:val="99"/>
    <w:unhideWhenUsed/>
    <w:rsid w:val="00BA419C"/>
    <w:pPr>
      <w:tabs>
        <w:tab w:val="center" w:pos="4252"/>
        <w:tab w:val="right" w:pos="8504"/>
      </w:tabs>
      <w:spacing w:after="0" w:line="240" w:lineRule="auto"/>
    </w:pPr>
  </w:style>
  <w:style w:type="character" w:customStyle="1" w:styleId="HeaderChar">
    <w:name w:val="Header Char"/>
    <w:basedOn w:val="DefaultParagraphFont"/>
    <w:link w:val="Header"/>
    <w:uiPriority w:val="99"/>
    <w:rsid w:val="00BA419C"/>
  </w:style>
  <w:style w:type="paragraph" w:styleId="Footer">
    <w:name w:val="footer"/>
    <w:basedOn w:val="Normal"/>
    <w:link w:val="FooterChar"/>
    <w:uiPriority w:val="99"/>
    <w:unhideWhenUsed/>
    <w:rsid w:val="00BA419C"/>
    <w:pPr>
      <w:tabs>
        <w:tab w:val="center" w:pos="4252"/>
        <w:tab w:val="right" w:pos="8504"/>
      </w:tabs>
      <w:spacing w:after="0" w:line="240" w:lineRule="auto"/>
    </w:pPr>
  </w:style>
  <w:style w:type="character" w:customStyle="1" w:styleId="FooterChar">
    <w:name w:val="Footer Char"/>
    <w:basedOn w:val="DefaultParagraphFont"/>
    <w:link w:val="Footer"/>
    <w:uiPriority w:val="99"/>
    <w:rsid w:val="00BA419C"/>
  </w:style>
  <w:style w:type="character" w:styleId="UnresolvedMention">
    <w:name w:val="Unresolved Mention"/>
    <w:basedOn w:val="DefaultParagraphFont"/>
    <w:uiPriority w:val="99"/>
    <w:semiHidden/>
    <w:unhideWhenUsed/>
    <w:rsid w:val="003363DB"/>
    <w:rPr>
      <w:color w:val="605E5C"/>
      <w:shd w:val="clear" w:color="auto" w:fill="E1DFDD"/>
    </w:rPr>
  </w:style>
  <w:style w:type="paragraph" w:styleId="Bibliography">
    <w:name w:val="Bibliography"/>
    <w:basedOn w:val="Normal"/>
    <w:next w:val="Normal"/>
    <w:uiPriority w:val="37"/>
    <w:semiHidden/>
    <w:unhideWhenUsed/>
    <w:rsid w:val="00336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512348">
      <w:bodyDiv w:val="1"/>
      <w:marLeft w:val="0"/>
      <w:marRight w:val="0"/>
      <w:marTop w:val="0"/>
      <w:marBottom w:val="0"/>
      <w:divBdr>
        <w:top w:val="none" w:sz="0" w:space="0" w:color="auto"/>
        <w:left w:val="none" w:sz="0" w:space="0" w:color="auto"/>
        <w:bottom w:val="none" w:sz="0" w:space="0" w:color="auto"/>
        <w:right w:val="none" w:sz="0" w:space="0" w:color="auto"/>
      </w:divBdr>
    </w:div>
    <w:div w:id="852033875">
      <w:bodyDiv w:val="1"/>
      <w:marLeft w:val="0"/>
      <w:marRight w:val="0"/>
      <w:marTop w:val="0"/>
      <w:marBottom w:val="0"/>
      <w:divBdr>
        <w:top w:val="none" w:sz="0" w:space="0" w:color="auto"/>
        <w:left w:val="none" w:sz="0" w:space="0" w:color="auto"/>
        <w:bottom w:val="none" w:sz="0" w:space="0" w:color="auto"/>
        <w:right w:val="none" w:sz="0" w:space="0" w:color="auto"/>
      </w:divBdr>
    </w:div>
    <w:div w:id="1084688096">
      <w:bodyDiv w:val="1"/>
      <w:marLeft w:val="0"/>
      <w:marRight w:val="0"/>
      <w:marTop w:val="0"/>
      <w:marBottom w:val="0"/>
      <w:divBdr>
        <w:top w:val="none" w:sz="0" w:space="0" w:color="auto"/>
        <w:left w:val="none" w:sz="0" w:space="0" w:color="auto"/>
        <w:bottom w:val="none" w:sz="0" w:space="0" w:color="auto"/>
        <w:right w:val="none" w:sz="0" w:space="0" w:color="auto"/>
      </w:divBdr>
    </w:div>
    <w:div w:id="171083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Lb4GNe" TargetMode="External"/><Relationship Id="rId13" Type="http://schemas.openxmlformats.org/officeDocument/2006/relationships/hyperlink" Target="https://www.yalemedicine.org/stories/ketamine-depression" TargetMode="External"/><Relationship Id="rId18" Type="http://schemas.openxmlformats.org/officeDocument/2006/relationships/hyperlink" Target="https://www.zotero.org/google-docs/?ploOFy"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zotero.org/google-docs/?ploOF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zotero.org/google-docs/?ploOFy" TargetMode="External"/><Relationship Id="rId20" Type="http://schemas.openxmlformats.org/officeDocument/2006/relationships/hyperlink" Target="https://www.zotero.org/google-docs/?ploOF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zotero.org/google-docs/?ploOFy"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zotero.org/google-docs/?ploOF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zotero.org/google-docs/?ploOFy"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A1D52-63C9-4AFB-98B1-7D82187C5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4735</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Inostroza Fernández</dc:creator>
  <cp:keywords/>
  <dc:description/>
  <cp:lastModifiedBy>Pamela Inostroza Fernández</cp:lastModifiedBy>
  <cp:revision>6</cp:revision>
  <dcterms:created xsi:type="dcterms:W3CDTF">2020-06-03T10:49:00Z</dcterms:created>
  <dcterms:modified xsi:type="dcterms:W3CDTF">2020-06-03T13:29:00Z</dcterms:modified>
</cp:coreProperties>
</file>